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C3F" w:rsidRPr="001929DC" w:rsidRDefault="0036628C" w:rsidP="004B7C3F">
      <w:pPr>
        <w:pStyle w:val="Title"/>
        <w:rPr>
          <w:rFonts w:ascii="Times New Roman" w:hAnsi="Times New Roman" w:cs="Times New Roman"/>
          <w:sz w:val="36"/>
          <w:szCs w:val="36"/>
        </w:rPr>
      </w:pPr>
      <w:r w:rsidRPr="00612603">
        <w:rPr>
          <w:rFonts w:ascii="Times New Roman" w:hAnsi="Times New Roman" w:cs="Times New Roman"/>
          <w:sz w:val="36"/>
          <w:szCs w:val="36"/>
          <w:lang w:val="en-GB"/>
        </w:rPr>
        <w:t xml:space="preserve">PAT: </w:t>
      </w:r>
      <w:r>
        <w:rPr>
          <w:rFonts w:ascii="Times New Roman" w:hAnsi="Times New Roman" w:cs="Times New Roman"/>
          <w:sz w:val="36"/>
          <w:szCs w:val="36"/>
          <w:lang w:val="en-GB"/>
        </w:rPr>
        <w:t xml:space="preserve">finite element </w:t>
      </w:r>
      <w:r w:rsidRPr="00612603">
        <w:rPr>
          <w:rFonts w:ascii="Times New Roman" w:hAnsi="Times New Roman" w:cs="Times New Roman"/>
          <w:sz w:val="36"/>
          <w:szCs w:val="36"/>
          <w:lang w:val="en-GB"/>
        </w:rPr>
        <w:t>solver for the heat transfer analysis of infrastructures subjected to environmental actions</w:t>
      </w:r>
    </w:p>
    <w:p w:rsidR="001929DC" w:rsidRDefault="001929DC" w:rsidP="001929DC">
      <w:pPr>
        <w:rPr>
          <w:lang w:val="en-GB"/>
        </w:rPr>
      </w:pPr>
    </w:p>
    <w:p w:rsidR="001929DC" w:rsidRPr="00DA6FC1" w:rsidRDefault="0036628C" w:rsidP="001929DC">
      <w:pPr>
        <w:jc w:val="center"/>
        <w:rPr>
          <w:rFonts w:eastAsiaTheme="majorEastAsia" w:cs="Times New Roman"/>
          <w:b/>
          <w:bCs/>
          <w:color w:val="000000" w:themeColor="text1"/>
          <w:spacing w:val="-7"/>
          <w:sz w:val="36"/>
          <w:szCs w:val="36"/>
          <w:lang w:val="pt-PT"/>
        </w:rPr>
      </w:pPr>
      <w:r>
        <w:rPr>
          <w:rFonts w:eastAsiaTheme="majorEastAsia" w:cs="Times New Roman"/>
          <w:b/>
          <w:bCs/>
          <w:color w:val="000000" w:themeColor="text1"/>
          <w:spacing w:val="-7"/>
          <w:sz w:val="36"/>
          <w:szCs w:val="36"/>
          <w:lang w:val="pt-PT"/>
        </w:rPr>
        <w:t>User Guide</w:t>
      </w:r>
    </w:p>
    <w:p w:rsidR="00D43B96" w:rsidRPr="00DA6FC1" w:rsidRDefault="00D43B96" w:rsidP="00D43B96">
      <w:pPr>
        <w:rPr>
          <w:szCs w:val="24"/>
          <w:lang w:val="pt-PT"/>
        </w:rPr>
      </w:pPr>
    </w:p>
    <w:p w:rsidR="00D43B96" w:rsidRPr="008F5D19" w:rsidRDefault="00D43B96" w:rsidP="00D43B96">
      <w:pPr>
        <w:pStyle w:val="Heading1"/>
        <w:numPr>
          <w:ilvl w:val="0"/>
          <w:numId w:val="0"/>
        </w:numPr>
        <w:spacing w:before="0" w:after="0"/>
        <w:rPr>
          <w:rFonts w:cs="Times New Roman"/>
          <w:sz w:val="24"/>
          <w:szCs w:val="24"/>
          <w:lang w:val="pt-PT"/>
        </w:rPr>
      </w:pPr>
      <w:r w:rsidRPr="008F5D19">
        <w:rPr>
          <w:rFonts w:cs="Times New Roman"/>
          <w:sz w:val="24"/>
          <w:szCs w:val="24"/>
          <w:lang w:val="pt-PT"/>
        </w:rPr>
        <w:t>Noemi Schclar Leitão</w:t>
      </w:r>
    </w:p>
    <w:p w:rsidR="00D43B96" w:rsidRPr="00160F09" w:rsidRDefault="00D43B96" w:rsidP="00D43B96">
      <w:pPr>
        <w:spacing w:after="0"/>
        <w:jc w:val="left"/>
        <w:rPr>
          <w:rFonts w:cs="Times New Roman"/>
          <w:szCs w:val="24"/>
          <w:lang w:val="pt-PT"/>
        </w:rPr>
      </w:pPr>
      <w:r w:rsidRPr="00160F09">
        <w:rPr>
          <w:rFonts w:cs="Times New Roman"/>
          <w:szCs w:val="24"/>
          <w:lang w:val="pt-PT"/>
        </w:rPr>
        <w:t xml:space="preserve">Laboratório Nacional de Engenharia </w:t>
      </w:r>
      <w:r w:rsidR="00160F09" w:rsidRPr="00160F09">
        <w:rPr>
          <w:rFonts w:cs="Times New Roman"/>
          <w:szCs w:val="24"/>
          <w:lang w:val="pt-PT"/>
        </w:rPr>
        <w:t>C</w:t>
      </w:r>
      <w:r w:rsidRPr="00160F09">
        <w:rPr>
          <w:rFonts w:cs="Times New Roman"/>
          <w:szCs w:val="24"/>
          <w:lang w:val="pt-PT"/>
        </w:rPr>
        <w:t>ivil</w:t>
      </w:r>
    </w:p>
    <w:p w:rsidR="00D43B96" w:rsidRPr="00160F09" w:rsidRDefault="00D43B96" w:rsidP="00D43B96">
      <w:pPr>
        <w:spacing w:after="0"/>
        <w:rPr>
          <w:rFonts w:cs="Times New Roman"/>
          <w:szCs w:val="24"/>
          <w:lang w:val="pt-PT"/>
        </w:rPr>
      </w:pPr>
      <w:r w:rsidRPr="00160F09">
        <w:rPr>
          <w:rFonts w:cs="Times New Roman"/>
          <w:szCs w:val="24"/>
          <w:lang w:val="pt-PT"/>
        </w:rPr>
        <w:t>Lisbo</w:t>
      </w:r>
      <w:r w:rsidR="00160F09" w:rsidRPr="00160F09">
        <w:rPr>
          <w:rFonts w:cs="Times New Roman"/>
          <w:szCs w:val="24"/>
          <w:lang w:val="pt-PT"/>
        </w:rPr>
        <w:t>n</w:t>
      </w:r>
      <w:r w:rsidRPr="00160F09">
        <w:rPr>
          <w:rFonts w:cs="Times New Roman"/>
          <w:szCs w:val="24"/>
          <w:lang w:val="pt-PT"/>
        </w:rPr>
        <w:t>, Portugal</w:t>
      </w:r>
    </w:p>
    <w:p w:rsidR="00D43B96" w:rsidRPr="00160F09" w:rsidRDefault="00D43B96" w:rsidP="00D43B96">
      <w:pPr>
        <w:spacing w:after="0"/>
        <w:rPr>
          <w:rFonts w:cs="Times New Roman"/>
          <w:szCs w:val="24"/>
          <w:lang w:val="pt-PT"/>
        </w:rPr>
      </w:pPr>
      <w:r w:rsidRPr="00160F09">
        <w:rPr>
          <w:rFonts w:cs="Times New Roman"/>
          <w:szCs w:val="24"/>
          <w:lang w:val="pt-PT"/>
        </w:rPr>
        <w:t>nschclar@lnec.pt</w:t>
      </w:r>
    </w:p>
    <w:p w:rsidR="00D43B96" w:rsidRPr="00160F09" w:rsidRDefault="00D43B96" w:rsidP="00D43B96">
      <w:pPr>
        <w:spacing w:after="0"/>
        <w:rPr>
          <w:rFonts w:cs="Times New Roman"/>
          <w:szCs w:val="24"/>
          <w:lang w:val="pt-PT"/>
        </w:rPr>
      </w:pPr>
    </w:p>
    <w:p w:rsidR="00D43B96" w:rsidRPr="007B7F28" w:rsidRDefault="00D43B96" w:rsidP="00D43B96">
      <w:pPr>
        <w:pStyle w:val="Heading1"/>
        <w:numPr>
          <w:ilvl w:val="0"/>
          <w:numId w:val="0"/>
        </w:numPr>
        <w:spacing w:before="0" w:after="0"/>
        <w:rPr>
          <w:rFonts w:cs="Times New Roman"/>
          <w:sz w:val="24"/>
          <w:szCs w:val="24"/>
          <w:lang w:val="pt-PT"/>
        </w:rPr>
      </w:pPr>
      <w:r w:rsidRPr="007B7F28">
        <w:rPr>
          <w:rFonts w:cs="Times New Roman"/>
          <w:sz w:val="24"/>
          <w:szCs w:val="24"/>
          <w:lang w:val="pt-PT"/>
        </w:rPr>
        <w:t>Eloísa Castilho</w:t>
      </w:r>
    </w:p>
    <w:p w:rsidR="00D43B96" w:rsidRPr="00160F09" w:rsidRDefault="00D43B96" w:rsidP="00D43B96">
      <w:pPr>
        <w:spacing w:after="0"/>
        <w:jc w:val="left"/>
        <w:rPr>
          <w:rFonts w:cs="Times New Roman"/>
          <w:szCs w:val="24"/>
          <w:lang w:val="pt-PT"/>
        </w:rPr>
      </w:pPr>
      <w:r w:rsidRPr="00160F09">
        <w:rPr>
          <w:rFonts w:cs="Times New Roman"/>
          <w:szCs w:val="24"/>
          <w:lang w:val="pt-PT"/>
        </w:rPr>
        <w:t>Instituto Superior Técnico</w:t>
      </w:r>
    </w:p>
    <w:p w:rsidR="00D43B96" w:rsidRPr="00160F09" w:rsidRDefault="00D43B96" w:rsidP="00D43B96">
      <w:pPr>
        <w:spacing w:after="0"/>
        <w:rPr>
          <w:rFonts w:cs="Times New Roman"/>
          <w:szCs w:val="24"/>
          <w:lang w:val="pt-PT"/>
        </w:rPr>
      </w:pPr>
      <w:r w:rsidRPr="00160F09">
        <w:rPr>
          <w:rFonts w:cs="Times New Roman"/>
          <w:szCs w:val="24"/>
          <w:lang w:val="pt-PT"/>
        </w:rPr>
        <w:t>Lisbo</w:t>
      </w:r>
      <w:r w:rsidR="00160F09" w:rsidRPr="00160F09">
        <w:rPr>
          <w:rFonts w:cs="Times New Roman"/>
          <w:szCs w:val="24"/>
          <w:lang w:val="pt-PT"/>
        </w:rPr>
        <w:t>n</w:t>
      </w:r>
      <w:r w:rsidRPr="00160F09">
        <w:rPr>
          <w:rFonts w:cs="Times New Roman"/>
          <w:szCs w:val="24"/>
          <w:lang w:val="pt-PT"/>
        </w:rPr>
        <w:t>, Portugal</w:t>
      </w:r>
    </w:p>
    <w:p w:rsidR="00D43B96" w:rsidRPr="00160F09" w:rsidRDefault="00D43B96" w:rsidP="00D43B96">
      <w:pPr>
        <w:spacing w:after="0"/>
        <w:rPr>
          <w:rFonts w:cs="Times New Roman"/>
          <w:szCs w:val="24"/>
          <w:lang w:val="pt-PT"/>
        </w:rPr>
      </w:pPr>
      <w:r w:rsidRPr="00160F09">
        <w:rPr>
          <w:rFonts w:cs="Times New Roman"/>
          <w:szCs w:val="24"/>
          <w:lang w:val="pt-PT"/>
        </w:rPr>
        <w:t>eloisa.castilho@tecnico.ulisboa.pt</w:t>
      </w:r>
    </w:p>
    <w:p w:rsidR="00721593" w:rsidRPr="00160F09" w:rsidRDefault="00721593" w:rsidP="00D43B96">
      <w:pPr>
        <w:rPr>
          <w:szCs w:val="24"/>
          <w:lang w:val="pt-PT"/>
        </w:rPr>
      </w:pPr>
    </w:p>
    <w:p w:rsidR="004B7C3F" w:rsidRPr="00326C8C" w:rsidRDefault="004B7C3F" w:rsidP="004B7C3F">
      <w:pPr>
        <w:pStyle w:val="Heading1"/>
        <w:jc w:val="left"/>
      </w:pPr>
      <w:r>
        <w:t>Introduction</w:t>
      </w:r>
    </w:p>
    <w:p w:rsidR="000D5BD4" w:rsidRDefault="004B7C3F" w:rsidP="004B7C3F">
      <w:r w:rsidRPr="00326C8C">
        <w:rPr>
          <w:rFonts w:ascii="Courier New" w:hAnsi="Courier New" w:cs="Courier New"/>
        </w:rPr>
        <w:t>PAT</w:t>
      </w:r>
      <w:r w:rsidRPr="00326C8C">
        <w:t xml:space="preserve"> is an open source code developed by the authors for the thermal analysis of infrastructures subjected to environmental actions. It is written in FORTRAN 95, </w:t>
      </w:r>
      <w:r>
        <w:t xml:space="preserve">closely </w:t>
      </w:r>
      <w:r w:rsidRPr="00326C8C">
        <w:t xml:space="preserve">following the structured programming style proposed by Smith and Griffiths </w:t>
      </w:r>
      <w:r w:rsidR="00DA6FC1">
        <w:fldChar w:fldCharType="begin"/>
      </w:r>
      <w:r w:rsidR="00DA6FC1">
        <w:instrText xml:space="preserve"> REF _Ref77684200 \h </w:instrText>
      </w:r>
      <w:r w:rsidR="00DA6FC1">
        <w:fldChar w:fldCharType="separate"/>
      </w:r>
      <w:r w:rsidR="00CB6FE7" w:rsidRPr="00FD6AED">
        <w:t>[</w:t>
      </w:r>
      <w:r w:rsidR="00CB6FE7">
        <w:rPr>
          <w:noProof/>
        </w:rPr>
        <w:t>1</w:t>
      </w:r>
      <w:r w:rsidR="00DA6FC1">
        <w:fldChar w:fldCharType="end"/>
      </w:r>
      <w:r w:rsidR="00DA6FC1">
        <w:t>]</w:t>
      </w:r>
      <w:r w:rsidRPr="00326C8C">
        <w:t xml:space="preserve"> and using its companion library of subroutines freely available in</w:t>
      </w:r>
      <w:r w:rsidR="00DA6FC1">
        <w:t xml:space="preserve"> </w:t>
      </w:r>
      <w:r w:rsidRPr="00326C8C">
        <w:fldChar w:fldCharType="begin"/>
      </w:r>
      <w:r w:rsidRPr="00326C8C">
        <w:instrText xml:space="preserve"> REF _Ref79163356 \h </w:instrText>
      </w:r>
      <w:r w:rsidRPr="00326C8C">
        <w:fldChar w:fldCharType="separate"/>
      </w:r>
      <w:r w:rsidR="00CB6FE7" w:rsidRPr="00326C8C">
        <w:t>[</w:t>
      </w:r>
      <w:r w:rsidR="00CB6FE7">
        <w:rPr>
          <w:noProof/>
        </w:rPr>
        <w:t>2</w:t>
      </w:r>
      <w:r w:rsidRPr="00326C8C">
        <w:fldChar w:fldCharType="end"/>
      </w:r>
      <w:r w:rsidRPr="00326C8C">
        <w:t>]. Therefore, to fully understand the philosophy behind the code</w:t>
      </w:r>
      <w:r>
        <w:t>,</w:t>
      </w:r>
      <w:r w:rsidRPr="00326C8C">
        <w:t xml:space="preserve"> the adopted procedures</w:t>
      </w:r>
      <w:r>
        <w:t>,</w:t>
      </w:r>
      <w:r w:rsidRPr="00326C8C">
        <w:t xml:space="preserve"> as well as the general subroutines</w:t>
      </w:r>
      <w:r>
        <w:t>,</w:t>
      </w:r>
      <w:r w:rsidRPr="00326C8C">
        <w:t xml:space="preserve"> the authors highly recommend to see </w:t>
      </w:r>
      <w:r w:rsidRPr="00326C8C">
        <w:fldChar w:fldCharType="begin"/>
      </w:r>
      <w:r w:rsidRPr="00326C8C">
        <w:instrText xml:space="preserve"> REF _Ref77684200 \h </w:instrText>
      </w:r>
      <w:r w:rsidRPr="00326C8C">
        <w:fldChar w:fldCharType="separate"/>
      </w:r>
      <w:r w:rsidR="00CB6FE7" w:rsidRPr="00FD6AED">
        <w:t>[</w:t>
      </w:r>
      <w:r w:rsidR="00CB6FE7">
        <w:rPr>
          <w:noProof/>
        </w:rPr>
        <w:t>1</w:t>
      </w:r>
      <w:r w:rsidRPr="00326C8C">
        <w:fldChar w:fldCharType="end"/>
      </w:r>
      <w:r w:rsidRPr="00326C8C">
        <w:t>].</w:t>
      </w:r>
    </w:p>
    <w:p w:rsidR="000D5BD4" w:rsidRDefault="000D5BD4" w:rsidP="000D5BD4">
      <w:r>
        <w:br w:type="page"/>
      </w:r>
    </w:p>
    <w:p w:rsidR="0090359A" w:rsidRPr="00326C8C" w:rsidRDefault="00A27E5A" w:rsidP="0090359A">
      <w:pPr>
        <w:pStyle w:val="Heading1"/>
        <w:ind w:left="431" w:hanging="431"/>
        <w:jc w:val="left"/>
      </w:pPr>
      <w:r>
        <w:lastRenderedPageBreak/>
        <w:t>Bridging the gap between</w:t>
      </w:r>
      <w:r w:rsidR="0090359A">
        <w:t xml:space="preserve"> FEM and solar radiation formulation</w:t>
      </w:r>
      <w:r>
        <w:t>s</w:t>
      </w:r>
    </w:p>
    <w:p w:rsidR="004B7C3F" w:rsidRPr="00326C8C" w:rsidRDefault="004B7C3F" w:rsidP="004B7C3F">
      <w:pPr>
        <w:pStyle w:val="Heading2"/>
        <w:jc w:val="left"/>
      </w:pPr>
      <w:r w:rsidRPr="00326C8C">
        <w:t>Mesh orientation</w:t>
      </w:r>
    </w:p>
    <w:p w:rsidR="004B7C3F" w:rsidRPr="00326C8C" w:rsidRDefault="004B7C3F" w:rsidP="004B7C3F">
      <w:r w:rsidRPr="00326C8C">
        <w:t xml:space="preserve">Since solar irradiance depends on </w:t>
      </w:r>
      <w:r>
        <w:t xml:space="preserve">the </w:t>
      </w:r>
      <w:r w:rsidRPr="00326C8C">
        <w:t>orientation of the sloped surfaces, it is necessary to define the orientation of the global axes. To this aim, the code works with fixed global axes orientation</w:t>
      </w:r>
      <w:r w:rsidRPr="00326C8C">
        <w:rPr>
          <w:rFonts w:cs="Arial"/>
        </w:rPr>
        <w:t xml:space="preserve"> as follows: i</w:t>
      </w:r>
      <w:r w:rsidRPr="00326C8C">
        <w:t xml:space="preserve">n 2D problems the </w:t>
      </w:r>
      <m:oMath>
        <m:r>
          <w:rPr>
            <w:rFonts w:ascii="Cambria Math" w:hAnsi="Cambria Math"/>
          </w:rPr>
          <m:t>y</m:t>
        </m:r>
      </m:oMath>
      <w:r w:rsidRPr="00326C8C">
        <w:t xml:space="preserve"> axis must point to the Zenith and the global azimuth is measured with respect to the normal vector </w:t>
      </w:r>
      <w:r>
        <w:t xml:space="preserve">pointing outwards from </w:t>
      </w:r>
      <w:r w:rsidRPr="00326C8C">
        <w:t xml:space="preserve">the plane, in 3D problems the </w:t>
      </w:r>
      <m:oMath>
        <m:r>
          <w:rPr>
            <w:rFonts w:ascii="Cambria Math" w:hAnsi="Cambria Math"/>
          </w:rPr>
          <m:t>z</m:t>
        </m:r>
      </m:oMath>
      <w:r w:rsidRPr="00326C8C">
        <w:t xml:space="preserve"> axis must point to the Zenith and the global azimuth is measured with respect to the </w:t>
      </w:r>
      <m:oMath>
        <m:r>
          <w:rPr>
            <w:rFonts w:ascii="Cambria Math" w:hAnsi="Cambria Math"/>
          </w:rPr>
          <m:t>y</m:t>
        </m:r>
      </m:oMath>
      <w:r w:rsidRPr="00326C8C">
        <w:t xml:space="preserve"> axis.</w:t>
      </w:r>
    </w:p>
    <w:p w:rsidR="004B7C3F" w:rsidRPr="00326C8C" w:rsidRDefault="004B7C3F" w:rsidP="004B7C3F">
      <w:r w:rsidRPr="00326C8C">
        <w:t xml:space="preserve">The other necessary geographical data is the Earth’s latitude. Both angles, called </w:t>
      </w:r>
      <w:r w:rsidRPr="00326C8C">
        <w:rPr>
          <w:rFonts w:ascii="Courier New" w:hAnsi="Courier New" w:cs="Courier New"/>
        </w:rPr>
        <w:t>azimuth</w:t>
      </w:r>
      <w:r w:rsidRPr="00326C8C">
        <w:t xml:space="preserve"> and </w:t>
      </w:r>
      <w:r w:rsidRPr="00326C8C">
        <w:rPr>
          <w:rFonts w:ascii="Courier New" w:hAnsi="Courier New" w:cs="Courier New"/>
        </w:rPr>
        <w:t xml:space="preserve">phi </w:t>
      </w:r>
      <w:r w:rsidRPr="00326C8C">
        <w:rPr>
          <w:rFonts w:cs="Times New Roman"/>
        </w:rPr>
        <w:t>respectively,</w:t>
      </w:r>
      <w:r w:rsidRPr="00326C8C">
        <w:t xml:space="preserve"> must be given in decimal degrees.</w:t>
      </w:r>
    </w:p>
    <w:p w:rsidR="004B7C3F" w:rsidRPr="00326C8C" w:rsidRDefault="004B7C3F" w:rsidP="004B7C3F">
      <w:pPr>
        <w:pStyle w:val="Heading2"/>
        <w:jc w:val="left"/>
      </w:pPr>
      <w:r w:rsidRPr="00326C8C">
        <w:t>Boundary integrals and unit normal vectors</w:t>
      </w:r>
    </w:p>
    <w:p w:rsidR="004B7C3F" w:rsidRPr="00326C8C" w:rsidRDefault="004B7C3F" w:rsidP="004B7C3F">
      <w:r w:rsidRPr="00326C8C">
        <w:t xml:space="preserve">In order to keep the same procedures and subroutines already implemented for domain integration in </w:t>
      </w:r>
      <w:r w:rsidRPr="00326C8C">
        <w:fldChar w:fldCharType="begin"/>
      </w:r>
      <w:r w:rsidRPr="00326C8C">
        <w:instrText xml:space="preserve"> REF _Ref77684200 \h </w:instrText>
      </w:r>
      <w:r w:rsidRPr="00326C8C">
        <w:fldChar w:fldCharType="separate"/>
      </w:r>
      <w:r w:rsidR="00CB6FE7" w:rsidRPr="00FD6AED">
        <w:t>[</w:t>
      </w:r>
      <w:r w:rsidR="00CB6FE7">
        <w:rPr>
          <w:noProof/>
        </w:rPr>
        <w:t>1</w:t>
      </w:r>
      <w:r w:rsidRPr="00326C8C">
        <w:fldChar w:fldCharType="end"/>
      </w:r>
      <w:r w:rsidRPr="00326C8C">
        <w:t>], the concept of an associated line or surface element was used for the numerical integration of the boundary integrals resulting from boundary conditions.</w:t>
      </w:r>
    </w:p>
    <w:p w:rsidR="004B7C3F" w:rsidRPr="00326C8C" w:rsidRDefault="004B7C3F" w:rsidP="004B7C3F">
      <w:r w:rsidRPr="00326C8C">
        <w:t>As this program was developed for concrete dam models</w:t>
      </w:r>
      <w:r>
        <w:t>,</w:t>
      </w:r>
      <w:r w:rsidRPr="00326C8C">
        <w:t xml:space="preserve"> only elements </w:t>
      </w:r>
      <w:r>
        <w:t xml:space="preserve">associated </w:t>
      </w:r>
      <w:r w:rsidRPr="00326C8C">
        <w:t xml:space="preserve">to 2D quadrilateral and 3D hexahedron were implemented. This results from the fact that </w:t>
      </w:r>
      <w:r>
        <w:t>these elements naturally suit</w:t>
      </w:r>
      <w:r w:rsidRPr="00326C8C">
        <w:t xml:space="preserve"> the representation of horizontal concreting lifts and vertical joints. For other parent elements the implementation is straightforward.</w:t>
      </w:r>
    </w:p>
    <w:p w:rsidR="004B7C3F" w:rsidRDefault="004B7C3F" w:rsidP="004B7C3F">
      <w:pPr>
        <w:rPr>
          <w:rFonts w:cs="Arial"/>
        </w:rPr>
      </w:pPr>
      <w:r w:rsidRPr="00326C8C">
        <w:t xml:space="preserve">The edge or face of the parent element is identified by the variable </w:t>
      </w:r>
      <w:r w:rsidRPr="00326C8C">
        <w:rPr>
          <w:rFonts w:ascii="Courier New" w:hAnsi="Courier New" w:cs="Courier New"/>
        </w:rPr>
        <w:t>iside</w:t>
      </w:r>
      <w:r w:rsidRPr="00326C8C">
        <w:rPr>
          <w:rFonts w:ascii="Arial" w:hAnsi="Arial" w:cs="Arial"/>
        </w:rPr>
        <w:t xml:space="preserve"> </w:t>
      </w:r>
      <w:r w:rsidRPr="00326C8C">
        <w:rPr>
          <w:rFonts w:cs="Arial"/>
        </w:rPr>
        <w:t xml:space="preserve">as shown in </w:t>
      </w:r>
      <w:r w:rsidRPr="00326C8C">
        <w:rPr>
          <w:rFonts w:cs="Arial"/>
        </w:rPr>
        <w:fldChar w:fldCharType="begin"/>
      </w:r>
      <w:r w:rsidRPr="00326C8C">
        <w:rPr>
          <w:rFonts w:cs="Arial"/>
        </w:rPr>
        <w:instrText xml:space="preserve"> REF _Ref78818209 \h </w:instrText>
      </w:r>
      <w:r w:rsidRPr="00326C8C">
        <w:rPr>
          <w:rFonts w:cs="Arial"/>
        </w:rPr>
      </w:r>
      <w:r w:rsidRPr="00326C8C">
        <w:rPr>
          <w:rFonts w:cs="Arial"/>
        </w:rPr>
        <w:fldChar w:fldCharType="separate"/>
      </w:r>
      <w:r w:rsidR="00CB6FE7" w:rsidRPr="00326C8C">
        <w:t xml:space="preserve">Figure </w:t>
      </w:r>
      <w:r w:rsidR="00CB6FE7">
        <w:rPr>
          <w:noProof/>
        </w:rPr>
        <w:t>1</w:t>
      </w:r>
      <w:r w:rsidRPr="00326C8C">
        <w:rPr>
          <w:rFonts w:cs="Arial"/>
        </w:rPr>
        <w:fldChar w:fldCharType="end"/>
      </w:r>
      <w:r w:rsidRPr="00326C8C">
        <w:rPr>
          <w:rFonts w:cs="Arial"/>
        </w:rPr>
        <w:t>.</w:t>
      </w:r>
    </w:p>
    <w:p w:rsidR="00C824A8" w:rsidRPr="00326C8C" w:rsidRDefault="00C824A8" w:rsidP="00C824A8">
      <w:r w:rsidRPr="00326C8C">
        <w:t xml:space="preserve">The subroutines </w:t>
      </w:r>
      <w:r w:rsidRPr="00326C8C">
        <w:rPr>
          <w:rFonts w:ascii="Courier New" w:hAnsi="Courier New" w:cs="Courier New"/>
        </w:rPr>
        <w:t>surface</w:t>
      </w:r>
      <w:r w:rsidRPr="00326C8C">
        <w:t xml:space="preserve"> and </w:t>
      </w:r>
      <w:r w:rsidRPr="00326C8C">
        <w:rPr>
          <w:rFonts w:ascii="Courier New" w:hAnsi="Courier New" w:cs="Courier New"/>
        </w:rPr>
        <w:t>num_surface</w:t>
      </w:r>
      <w:r w:rsidRPr="00326C8C">
        <w:t xml:space="preserve"> define the necessary data for the associated elements. To facilitate the understanding, the arrays of the associated element keep the same name adopted in </w:t>
      </w:r>
      <w:r w:rsidRPr="00326C8C">
        <w:fldChar w:fldCharType="begin"/>
      </w:r>
      <w:r w:rsidRPr="00326C8C">
        <w:instrText xml:space="preserve"> REF _Ref77684200 \h </w:instrText>
      </w:r>
      <w:r w:rsidRPr="00326C8C">
        <w:fldChar w:fldCharType="separate"/>
      </w:r>
      <w:r w:rsidR="00CB6FE7" w:rsidRPr="00FD6AED">
        <w:t>[</w:t>
      </w:r>
      <w:r w:rsidR="00CB6FE7">
        <w:rPr>
          <w:noProof/>
        </w:rPr>
        <w:t>1</w:t>
      </w:r>
      <w:r w:rsidRPr="00326C8C">
        <w:fldChar w:fldCharType="end"/>
      </w:r>
      <w:r w:rsidRPr="00326C8C">
        <w:t>] plus the termination “</w:t>
      </w:r>
      <w:r w:rsidRPr="00326C8C">
        <w:rPr>
          <w:rFonts w:ascii="Courier New" w:hAnsi="Courier New" w:cs="Courier New"/>
        </w:rPr>
        <w:t>_s</w:t>
      </w:r>
      <w:r w:rsidRPr="00326C8C">
        <w:rPr>
          <w:rFonts w:cs="Times New Roman"/>
        </w:rPr>
        <w:t>”</w:t>
      </w:r>
      <w:r w:rsidRPr="00326C8C">
        <w:t xml:space="preserve">. For example </w:t>
      </w:r>
      <w:r w:rsidRPr="00326C8C">
        <w:rPr>
          <w:rFonts w:ascii="Courier New" w:hAnsi="Courier New" w:cs="Courier New"/>
        </w:rPr>
        <w:t>num_s</w:t>
      </w:r>
      <w:r w:rsidRPr="00326C8C">
        <w:t xml:space="preserve"> is the node numbers vector of the associated element.</w:t>
      </w:r>
    </w:p>
    <w:p w:rsidR="00C824A8" w:rsidRPr="00326C8C" w:rsidRDefault="00C824A8" w:rsidP="00C824A8">
      <w:r w:rsidRPr="00326C8C">
        <w:t>Before</w:t>
      </w:r>
      <w:r>
        <w:t>,</w:t>
      </w:r>
      <w:r w:rsidRPr="00326C8C">
        <w:t xml:space="preserve"> to perform their numerical integration, the integrals over the edge or the face of the parent 2D or 3D element, respectively, are transform</w:t>
      </w:r>
      <w:r>
        <w:t>ed</w:t>
      </w:r>
      <w:r w:rsidRPr="00326C8C">
        <w:t xml:space="preserve"> to</w:t>
      </w:r>
      <w:r>
        <w:t xml:space="preserve"> a</w:t>
      </w:r>
      <w:r w:rsidRPr="00326C8C">
        <w:t xml:space="preserve"> local coordinate system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C824A8" w:rsidRPr="00326C8C" w:rsidTr="00450C63">
        <w:tc>
          <w:tcPr>
            <w:tcW w:w="988" w:type="dxa"/>
          </w:tcPr>
          <w:p w:rsidR="00C824A8" w:rsidRPr="00326C8C" w:rsidRDefault="00C824A8" w:rsidP="00450C63">
            <w:pPr>
              <w:tabs>
                <w:tab w:val="right" w:pos="9072"/>
              </w:tabs>
            </w:pPr>
          </w:p>
        </w:tc>
        <w:tc>
          <w:tcPr>
            <w:tcW w:w="7087" w:type="dxa"/>
            <w:vAlign w:val="center"/>
          </w:tcPr>
          <w:p w:rsidR="00C824A8" w:rsidRPr="00326C8C" w:rsidRDefault="006A0E99" w:rsidP="00450C63">
            <w:pPr>
              <w:tabs>
                <w:tab w:val="right" w:pos="9072"/>
              </w:tabs>
              <w:jc w:val="center"/>
            </w:pPr>
            <m:oMathPara>
              <m:oMath>
                <m:nary>
                  <m:naryPr>
                    <m:limLoc m:val="subSup"/>
                    <m:ctrlPr>
                      <w:rPr>
                        <w:rFonts w:ascii="Cambria Math" w:hAnsi="Cambria Math" w:cs="Arial"/>
                        <w:i/>
                      </w:rPr>
                    </m:ctrlPr>
                  </m:naryPr>
                  <m:sub>
                    <m:r>
                      <w:rPr>
                        <w:rFonts w:ascii="Cambria Math" w:hAnsi="Cambria Math" w:cs="Arial"/>
                      </w:rPr>
                      <m:t>-1</m:t>
                    </m:r>
                  </m:sub>
                  <m:sup>
                    <m:r>
                      <w:rPr>
                        <w:rFonts w:ascii="Cambria Math" w:hAnsi="Cambria Math" w:cs="Arial"/>
                      </w:rPr>
                      <m:t>1</m:t>
                    </m:r>
                  </m:sup>
                  <m:e>
                    <m:r>
                      <w:rPr>
                        <w:rFonts w:ascii="Cambria Math" w:hAnsi="Cambria Math" w:cs="Arial"/>
                      </w:rPr>
                      <m:t>f</m:t>
                    </m:r>
                    <m:d>
                      <m:dPr>
                        <m:ctrlPr>
                          <w:rPr>
                            <w:rFonts w:ascii="Cambria Math" w:hAnsi="Cambria Math" w:cs="Arial"/>
                            <w:i/>
                          </w:rPr>
                        </m:ctrlPr>
                      </m:dPr>
                      <m:e>
                        <m:r>
                          <w:rPr>
                            <w:rFonts w:ascii="Cambria Math" w:hAnsi="Cambria Math" w:cs="Arial"/>
                          </w:rPr>
                          <m:t>ξ</m:t>
                        </m:r>
                      </m:e>
                    </m:d>
                    <m:d>
                      <m:dPr>
                        <m:begChr m:val="|"/>
                        <m:endChr m:val="|"/>
                        <m:ctrlPr>
                          <w:rPr>
                            <w:rFonts w:ascii="Cambria Math" w:hAnsi="Cambria Math" w:cs="Arial"/>
                            <w:i/>
                          </w:rPr>
                        </m:ctrlPr>
                      </m:dPr>
                      <m:e>
                        <m:r>
                          <m:rPr>
                            <m:nor/>
                          </m:rPr>
                          <w:rPr>
                            <w:rFonts w:ascii="Cambria Math" w:cs="Arial"/>
                          </w:rPr>
                          <m:t>G</m:t>
                        </m:r>
                      </m:e>
                    </m:d>
                    <m:r>
                      <w:rPr>
                        <w:rFonts w:ascii="Cambria Math" w:hAnsi="Cambria Math" w:cs="Arial"/>
                      </w:rPr>
                      <m:t>dξ</m:t>
                    </m:r>
                  </m:e>
                </m:nary>
                <m:r>
                  <w:rPr>
                    <w:rFonts w:ascii="Cambria Math" w:hAnsi="Cambria Math" w:cs="Arial"/>
                  </w:rPr>
                  <m:t xml:space="preserve">           </m:t>
                </m:r>
                <m:r>
                  <m:rPr>
                    <m:nor/>
                  </m:rPr>
                  <w:rPr>
                    <w:rFonts w:cs="Arial"/>
                  </w:rPr>
                  <m:t>or</m:t>
                </m:r>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-1</m:t>
                    </m:r>
                  </m:sub>
                  <m:sup>
                    <m:r>
                      <w:rPr>
                        <w:rFonts w:ascii="Cambria Math" w:hAnsi="Cambria Math" w:cs="Arial"/>
                      </w:rPr>
                      <m:t>1</m:t>
                    </m:r>
                  </m:sup>
                  <m:e>
                    <m:nary>
                      <m:naryPr>
                        <m:limLoc m:val="subSup"/>
                        <m:ctrlPr>
                          <w:rPr>
                            <w:rFonts w:ascii="Cambria Math" w:hAnsi="Cambria Math" w:cs="Arial"/>
                            <w:i/>
                          </w:rPr>
                        </m:ctrlPr>
                      </m:naryPr>
                      <m:sub>
                        <m:r>
                          <w:rPr>
                            <w:rFonts w:ascii="Cambria Math" w:hAnsi="Cambria Math" w:cs="Arial"/>
                          </w:rPr>
                          <m:t>-1</m:t>
                        </m:r>
                      </m:sub>
                      <m:sup>
                        <m:r>
                          <w:rPr>
                            <w:rFonts w:ascii="Cambria Math" w:hAnsi="Cambria Math" w:cs="Arial"/>
                          </w:rPr>
                          <m:t>1</m:t>
                        </m:r>
                      </m:sup>
                      <m:e>
                        <m:r>
                          <w:rPr>
                            <w:rFonts w:ascii="Cambria Math" w:hAnsi="Cambria Math" w:cs="Arial"/>
                          </w:rPr>
                          <m:t>f</m:t>
                        </m:r>
                        <m:d>
                          <m:dPr>
                            <m:ctrlPr>
                              <w:rPr>
                                <w:rFonts w:ascii="Cambria Math" w:hAnsi="Cambria Math" w:cs="Arial"/>
                                <w:i/>
                              </w:rPr>
                            </m:ctrlPr>
                          </m:dPr>
                          <m:e>
                            <m:r>
                              <w:rPr>
                                <w:rFonts w:ascii="Cambria Math" w:hAnsi="Cambria Math" w:cs="Arial"/>
                              </w:rPr>
                              <m:t>ξ,η</m:t>
                            </m:r>
                          </m:e>
                        </m:d>
                        <m:d>
                          <m:dPr>
                            <m:begChr m:val="|"/>
                            <m:endChr m:val="|"/>
                            <m:ctrlPr>
                              <w:rPr>
                                <w:rFonts w:ascii="Cambria Math" w:hAnsi="Cambria Math" w:cs="Arial"/>
                                <w:i/>
                              </w:rPr>
                            </m:ctrlPr>
                          </m:dPr>
                          <m:e>
                            <m:r>
                              <m:rPr>
                                <m:nor/>
                              </m:rPr>
                              <w:rPr>
                                <w:rFonts w:ascii="Cambria Math" w:hAnsi="Cambria Math" w:cs="Arial"/>
                              </w:rPr>
                              <m:t>G</m:t>
                            </m:r>
                          </m:e>
                        </m:d>
                        <m:r>
                          <w:rPr>
                            <w:rFonts w:ascii="Cambria Math" w:hAnsi="Cambria Math" w:cs="Arial"/>
                          </w:rPr>
                          <m:t>dξdη</m:t>
                        </m:r>
                      </m:e>
                    </m:nary>
                  </m:e>
                </m:nary>
              </m:oMath>
            </m:oMathPara>
          </w:p>
        </w:tc>
        <w:tc>
          <w:tcPr>
            <w:tcW w:w="1275" w:type="dxa"/>
            <w:vAlign w:val="center"/>
          </w:tcPr>
          <w:p w:rsidR="00C824A8" w:rsidRPr="00326C8C" w:rsidRDefault="00C824A8" w:rsidP="00450C63">
            <w:pPr>
              <w:keepNext/>
              <w:tabs>
                <w:tab w:val="right" w:pos="9072"/>
              </w:tabs>
              <w:jc w:val="right"/>
            </w:pPr>
            <w:r w:rsidRPr="00326C8C">
              <w:t>(</w:t>
            </w:r>
            <w:fldSimple w:instr=" SEQ EQ \* ARABIC ">
              <w:r w:rsidR="00CB6FE7">
                <w:rPr>
                  <w:noProof/>
                </w:rPr>
                <w:t>1</w:t>
              </w:r>
            </w:fldSimple>
            <w:r w:rsidRPr="00326C8C">
              <w:t xml:space="preserve">) </w:t>
            </w:r>
          </w:p>
        </w:tc>
      </w:tr>
    </w:tbl>
    <w:p w:rsidR="00C824A8" w:rsidRPr="00326C8C" w:rsidRDefault="00C824A8" w:rsidP="00C824A8">
      <w:r w:rsidRPr="00326C8C">
        <w:t xml:space="preserve">where </w:t>
      </w:r>
      <m:oMath>
        <m:d>
          <m:dPr>
            <m:begChr m:val="|"/>
            <m:endChr m:val="|"/>
            <m:ctrlPr>
              <w:rPr>
                <w:rFonts w:ascii="Cambria Math" w:hAnsi="Cambria Math" w:cs="Arial"/>
                <w:i/>
              </w:rPr>
            </m:ctrlPr>
          </m:dPr>
          <m:e>
            <m:r>
              <m:rPr>
                <m:nor/>
              </m:rPr>
              <w:rPr>
                <w:rFonts w:ascii="Cambria Math" w:cs="Arial"/>
              </w:rPr>
              <m:t>G</m:t>
            </m:r>
          </m:e>
        </m:d>
      </m:oMath>
      <w:r w:rsidRPr="00326C8C">
        <w:t xml:space="preserve"> is the norm of the outward normal vector </w:t>
      </w:r>
      <m:oMath>
        <m:acc>
          <m:accPr>
            <m:chr m:val="⃗"/>
            <m:ctrlPr>
              <w:rPr>
                <w:rFonts w:ascii="Cambria Math" w:hAnsi="Cambria Math"/>
                <w:i/>
              </w:rPr>
            </m:ctrlPr>
          </m:accPr>
          <m:e>
            <m:r>
              <w:rPr>
                <w:rFonts w:ascii="Cambria Math" w:hAnsi="Cambria Math"/>
              </w:rPr>
              <m:t>g</m:t>
            </m:r>
          </m:e>
        </m:acc>
      </m:oMath>
      <w:r w:rsidRPr="00326C8C">
        <w:t xml:space="preserve"> given in 2D problems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C824A8" w:rsidRPr="00326C8C" w:rsidTr="00450C63">
        <w:tc>
          <w:tcPr>
            <w:tcW w:w="988" w:type="dxa"/>
          </w:tcPr>
          <w:p w:rsidR="00C824A8" w:rsidRPr="00326C8C" w:rsidRDefault="00C824A8" w:rsidP="00450C63">
            <w:pPr>
              <w:tabs>
                <w:tab w:val="right" w:pos="9072"/>
              </w:tabs>
            </w:pPr>
          </w:p>
        </w:tc>
        <w:tc>
          <w:tcPr>
            <w:tcW w:w="7087" w:type="dxa"/>
            <w:vAlign w:val="center"/>
          </w:tcPr>
          <w:p w:rsidR="00C824A8" w:rsidRPr="00326C8C" w:rsidRDefault="006A0E99" w:rsidP="00450C63">
            <w:pPr>
              <w:tabs>
                <w:tab w:val="right" w:pos="9072"/>
              </w:tabs>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x</m:t>
                            </m:r>
                          </m:sub>
                        </m:sSub>
                      </m:e>
                    </m:mr>
                    <m:mr>
                      <m:e>
                        <m:sSub>
                          <m:sSubPr>
                            <m:ctrlPr>
                              <w:rPr>
                                <w:rFonts w:ascii="Cambria Math" w:hAnsi="Cambria Math"/>
                                <w:i/>
                              </w:rPr>
                            </m:ctrlPr>
                          </m:sSubPr>
                          <m:e>
                            <m:r>
                              <w:rPr>
                                <w:rFonts w:ascii="Cambria Math" w:hAnsi="Cambria Math"/>
                              </w:rPr>
                              <m:t>g</m:t>
                            </m:r>
                          </m:e>
                          <m:sub>
                            <m:r>
                              <w:rPr>
                                <w:rFonts w:ascii="Cambria Math" w:hAnsi="Cambria Math"/>
                              </w:rPr>
                              <m:t>y</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∂ξ</m:t>
                            </m:r>
                          </m:den>
                        </m:f>
                      </m:e>
                    </m:mr>
                    <m:mr>
                      <m:e>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∂ξ</m:t>
                            </m:r>
                          </m:den>
                        </m:f>
                      </m:e>
                    </m:mr>
                  </m:m>
                </m:e>
              </m:d>
              <m:r>
                <w:rPr>
                  <w:rFonts w:ascii="Cambria Math" w:hAnsi="Cambria Math"/>
                </w:rPr>
                <m:t xml:space="preserve"> </m:t>
              </m:r>
              <m:r>
                <m:rPr>
                  <m:nor/>
                </m:rPr>
                <w:rPr>
                  <w:rFonts w:ascii="Cambria Math" w:cs="Arial"/>
                </w:rPr>
                <m:t xml:space="preserve">,      </m:t>
              </m:r>
              <m:d>
                <m:dPr>
                  <m:begChr m:val="|"/>
                  <m:endChr m:val="|"/>
                  <m:ctrlPr>
                    <w:rPr>
                      <w:rFonts w:ascii="Cambria Math" w:hAnsi="Cambria Math"/>
                      <w:i/>
                    </w:rPr>
                  </m:ctrlPr>
                </m:dPr>
                <m:e>
                  <m:r>
                    <m:rPr>
                      <m:nor/>
                    </m:rPr>
                    <w:rPr>
                      <w:rFonts w:ascii="Cambria Math" w:hAnsi="Cambria Math" w:cs="Times New Roman"/>
                    </w:rPr>
                    <m:t>G</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p>
                      <m:r>
                        <w:rPr>
                          <w:rFonts w:ascii="Cambria Math" w:hAnsi="Cambria Math"/>
                        </w:rPr>
                        <m:t>2</m:t>
                      </m:r>
                    </m:sup>
                  </m:sSup>
                </m:e>
              </m:rad>
            </m:oMath>
            <w:r w:rsidR="00C824A8" w:rsidRPr="00326C8C">
              <w:t xml:space="preserve"> </w:t>
            </w:r>
          </w:p>
        </w:tc>
        <w:tc>
          <w:tcPr>
            <w:tcW w:w="1275" w:type="dxa"/>
            <w:vAlign w:val="center"/>
          </w:tcPr>
          <w:p w:rsidR="00C824A8" w:rsidRPr="00326C8C" w:rsidRDefault="00C824A8" w:rsidP="00450C63">
            <w:pPr>
              <w:keepNext/>
              <w:tabs>
                <w:tab w:val="right" w:pos="9072"/>
              </w:tabs>
              <w:jc w:val="right"/>
            </w:pPr>
            <w:bookmarkStart w:id="0" w:name="_Ref79163947"/>
            <w:r w:rsidRPr="00326C8C">
              <w:t>(</w:t>
            </w:r>
            <w:fldSimple w:instr=" SEQ EQ \* ARABIC ">
              <w:r w:rsidR="00CB6FE7">
                <w:rPr>
                  <w:noProof/>
                </w:rPr>
                <w:t>2</w:t>
              </w:r>
            </w:fldSimple>
            <w:r w:rsidRPr="00326C8C">
              <w:t>)</w:t>
            </w:r>
            <w:bookmarkEnd w:id="0"/>
            <w:r w:rsidRPr="00326C8C">
              <w:t xml:space="preserve"> </w:t>
            </w:r>
          </w:p>
        </w:tc>
      </w:tr>
    </w:tbl>
    <w:p w:rsidR="00C824A8" w:rsidRPr="00326C8C" w:rsidRDefault="00C824A8" w:rsidP="004B7C3F">
      <w:pPr>
        <w:rPr>
          <w:rFonts w:cs="Arial"/>
        </w:rPr>
      </w:pPr>
    </w:p>
    <w:p w:rsidR="004B7C3F" w:rsidRPr="00326C8C" w:rsidRDefault="004B7C3F" w:rsidP="004B7C3F">
      <w:pPr>
        <w:jc w:val="center"/>
        <w:rPr>
          <w:rFonts w:cs="Arial"/>
        </w:rPr>
      </w:pPr>
      <w:r w:rsidRPr="00326C8C">
        <w:rPr>
          <w:rFonts w:cs="Arial"/>
          <w:noProof/>
        </w:rPr>
        <w:lastRenderedPageBreak/>
        <w:drawing>
          <wp:inline distT="0" distB="0" distL="0" distR="0" wp14:anchorId="401E2FFA" wp14:editId="6123732B">
            <wp:extent cx="3355200" cy="30276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jpg"/>
                    <pic:cNvPicPr/>
                  </pic:nvPicPr>
                  <pic:blipFill>
                    <a:blip r:embed="rId8">
                      <a:extLst>
                        <a:ext uri="{28A0092B-C50C-407E-A947-70E740481C1C}">
                          <a14:useLocalDpi xmlns:a14="http://schemas.microsoft.com/office/drawing/2010/main" val="0"/>
                        </a:ext>
                      </a:extLst>
                    </a:blip>
                    <a:stretch>
                      <a:fillRect/>
                    </a:stretch>
                  </pic:blipFill>
                  <pic:spPr>
                    <a:xfrm>
                      <a:off x="0" y="0"/>
                      <a:ext cx="3355200" cy="3027600"/>
                    </a:xfrm>
                    <a:prstGeom prst="rect">
                      <a:avLst/>
                    </a:prstGeom>
                  </pic:spPr>
                </pic:pic>
              </a:graphicData>
            </a:graphic>
          </wp:inline>
        </w:drawing>
      </w:r>
    </w:p>
    <w:p w:rsidR="004B7C3F" w:rsidRPr="00326C8C" w:rsidRDefault="004B7C3F" w:rsidP="004B7C3F">
      <w:pPr>
        <w:pStyle w:val="Caption"/>
      </w:pPr>
      <w:bookmarkStart w:id="1" w:name="_Ref78818209"/>
      <w:r w:rsidRPr="00326C8C">
        <w:t xml:space="preserve">Figure </w:t>
      </w:r>
      <w:fldSimple w:instr=" SEQ Figure \* ARABIC ">
        <w:r w:rsidR="00CB6FE7">
          <w:rPr>
            <w:noProof/>
          </w:rPr>
          <w:t>1</w:t>
        </w:r>
      </w:fldSimple>
      <w:bookmarkEnd w:id="1"/>
      <w:r w:rsidRPr="00326C8C">
        <w:t xml:space="preserve"> </w:t>
      </w:r>
      <w:bookmarkStart w:id="2" w:name="_Ref78818192"/>
      <w:r w:rsidRPr="00326C8C">
        <w:t>- Boundary identification</w:t>
      </w:r>
      <w:bookmarkEnd w:id="2"/>
    </w:p>
    <w:p w:rsidR="00C824A8" w:rsidRDefault="00C824A8" w:rsidP="004B7C3F"/>
    <w:p w:rsidR="004B7C3F" w:rsidRPr="00326C8C" w:rsidRDefault="004B7C3F" w:rsidP="004B7C3F">
      <w:r w:rsidRPr="00326C8C">
        <w:t>and in 3D problems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4B7C3F" w:rsidRPr="00326C8C" w:rsidTr="004B7C3F">
        <w:tc>
          <w:tcPr>
            <w:tcW w:w="988" w:type="dxa"/>
          </w:tcPr>
          <w:p w:rsidR="004B7C3F" w:rsidRPr="00326C8C" w:rsidRDefault="004B7C3F" w:rsidP="004B7C3F">
            <w:pPr>
              <w:tabs>
                <w:tab w:val="right" w:pos="9072"/>
              </w:tabs>
            </w:pPr>
          </w:p>
        </w:tc>
        <w:tc>
          <w:tcPr>
            <w:tcW w:w="7087" w:type="dxa"/>
            <w:vAlign w:val="center"/>
          </w:tcPr>
          <w:p w:rsidR="004B7C3F" w:rsidRPr="00326C8C" w:rsidRDefault="006A0E99" w:rsidP="004B7C3F">
            <w:pPr>
              <w:tabs>
                <w:tab w:val="right" w:pos="9072"/>
              </w:tabs>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x</m:t>
                              </m:r>
                            </m:sub>
                          </m:sSub>
                        </m:e>
                      </m:mr>
                      <m:mr>
                        <m:e>
                          <m:sSub>
                            <m:sSubPr>
                              <m:ctrlPr>
                                <w:rPr>
                                  <w:rFonts w:ascii="Cambria Math" w:hAnsi="Cambria Math"/>
                                  <w:i/>
                                </w:rPr>
                              </m:ctrlPr>
                            </m:sSubPr>
                            <m:e>
                              <m:r>
                                <w:rPr>
                                  <w:rFonts w:ascii="Cambria Math" w:hAnsi="Cambria Math"/>
                                </w:rPr>
                                <m:t>g</m:t>
                              </m:r>
                            </m:e>
                            <m:sub>
                              <m:r>
                                <w:rPr>
                                  <w:rFonts w:ascii="Cambria Math" w:hAnsi="Cambria Math"/>
                                </w:rPr>
                                <m:t>y</m:t>
                              </m:r>
                            </m:sub>
                          </m:sSub>
                        </m:e>
                      </m:mr>
                      <m:mr>
                        <m:e>
                          <m:sSub>
                            <m:sSubPr>
                              <m:ctrlPr>
                                <w:rPr>
                                  <w:rFonts w:ascii="Cambria Math" w:hAnsi="Cambria Math"/>
                                  <w:i/>
                                </w:rPr>
                              </m:ctrlPr>
                            </m:sSubPr>
                            <m:e>
                              <m:r>
                                <w:rPr>
                                  <w:rFonts w:ascii="Cambria Math" w:hAnsi="Cambria Math"/>
                                </w:rPr>
                                <m:t>g</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∂ξ</m:t>
                              </m:r>
                            </m:den>
                          </m:f>
                          <m:f>
                            <m:fPr>
                              <m:ctrlPr>
                                <w:rPr>
                                  <w:rFonts w:ascii="Cambria Math" w:hAnsi="Cambria Math"/>
                                  <w:i/>
                                </w:rPr>
                              </m:ctrlPr>
                            </m:fPr>
                            <m:num>
                              <m:r>
                                <w:rPr>
                                  <w:rFonts w:ascii="Cambria Math" w:hAnsi="Cambria Math"/>
                                </w:rPr>
                                <m:t>∂z</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e>
                      </m:mr>
                      <m:mr>
                        <m:e>
                          <m:f>
                            <m:fPr>
                              <m:ctrlPr>
                                <w:rPr>
                                  <w:rFonts w:ascii="Cambria Math" w:hAnsi="Cambria Math"/>
                                  <w:i/>
                                </w:rPr>
                              </m:ctrlPr>
                            </m:fPr>
                            <m:num>
                              <m:r>
                                <w:rPr>
                                  <w:rFonts w:ascii="Cambria Math" w:hAnsi="Cambria Math"/>
                                </w:rPr>
                                <m:t>∂z</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∂ξ</m:t>
                              </m:r>
                            </m:den>
                          </m:f>
                          <m:f>
                            <m:fPr>
                              <m:ctrlPr>
                                <w:rPr>
                                  <w:rFonts w:ascii="Cambria Math" w:hAnsi="Cambria Math"/>
                                  <w:i/>
                                </w:rPr>
                              </m:ctrlPr>
                            </m:fPr>
                            <m:num>
                              <m:r>
                                <w:rPr>
                                  <w:rFonts w:ascii="Cambria Math" w:hAnsi="Cambria Math"/>
                                </w:rPr>
                                <m:t>∂z</m:t>
                              </m:r>
                            </m:num>
                            <m:den>
                              <m:r>
                                <w:rPr>
                                  <w:rFonts w:ascii="Cambria Math" w:hAnsi="Cambria Math"/>
                                </w:rPr>
                                <m:t>∂η</m:t>
                              </m:r>
                            </m:den>
                          </m:f>
                        </m:e>
                      </m:mr>
                      <m:mr>
                        <m:e>
                          <m:f>
                            <m:fPr>
                              <m:ctrlPr>
                                <w:rPr>
                                  <w:rFonts w:ascii="Cambria Math" w:hAnsi="Cambria Math"/>
                                  <w:i/>
                                </w:rPr>
                              </m:ctrlPr>
                            </m:fPr>
                            <m:num>
                              <m:r>
                                <w:rPr>
                                  <w:rFonts w:ascii="Cambria Math" w:hAnsi="Cambria Math"/>
                                </w:rPr>
                                <m:t>∂x</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e>
                      </m:mr>
                    </m:m>
                  </m:e>
                </m:d>
                <m:r>
                  <w:rPr>
                    <w:rFonts w:ascii="Cambria Math" w:hAnsi="Cambria Math"/>
                  </w:rPr>
                  <m:t xml:space="preserve"> </m:t>
                </m:r>
              </m:oMath>
            </m:oMathPara>
          </w:p>
          <w:p w:rsidR="004B7C3F" w:rsidRPr="00326C8C" w:rsidRDefault="006A0E99" w:rsidP="004B7C3F">
            <w:pPr>
              <w:tabs>
                <w:tab w:val="right" w:pos="9072"/>
              </w:tabs>
              <w:jc w:val="center"/>
            </w:pPr>
            <m:oMathPara>
              <m:oMath>
                <m:d>
                  <m:dPr>
                    <m:begChr m:val="|"/>
                    <m:endChr m:val="|"/>
                    <m:ctrlPr>
                      <w:rPr>
                        <w:rFonts w:ascii="Cambria Math" w:hAnsi="Cambria Math"/>
                        <w:i/>
                      </w:rPr>
                    </m:ctrlPr>
                  </m:dPr>
                  <m:e>
                    <m:r>
                      <m:rPr>
                        <m:nor/>
                      </m:rPr>
                      <w:rPr>
                        <w:rFonts w:ascii="Cambria Math" w:cs="Times New Roman"/>
                      </w:rPr>
                      <m:t>G</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f>
                              <m:fPr>
                                <m:ctrlPr>
                                  <w:rPr>
                                    <w:rFonts w:ascii="Cambria Math" w:hAnsi="Cambria Math"/>
                                    <w:i/>
                                  </w:rPr>
                                </m:ctrlPr>
                              </m:fPr>
                              <m:num>
                                <m:r>
                                  <w:rPr>
                                    <w:rFonts w:ascii="Cambria Math" w:hAnsi="Cambria Math"/>
                                  </w:rPr>
                                  <m:t>∂z</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∂ξ</m:t>
                                </m:r>
                              </m:den>
                            </m:f>
                            <m:f>
                              <m:fPr>
                                <m:ctrlPr>
                                  <w:rPr>
                                    <w:rFonts w:ascii="Cambria Math" w:hAnsi="Cambria Math"/>
                                    <w:i/>
                                  </w:rPr>
                                </m:ctrlPr>
                              </m:fPr>
                              <m:num>
                                <m:r>
                                  <w:rPr>
                                    <w:rFonts w:ascii="Cambria Math" w:hAnsi="Cambria Math"/>
                                  </w:rPr>
                                  <m:t>∂z</m:t>
                                </m:r>
                              </m:num>
                              <m:den>
                                <m:r>
                                  <w:rPr>
                                    <w:rFonts w:ascii="Cambria Math" w:hAnsi="Cambria Math"/>
                                  </w:rPr>
                                  <m:t>∂η</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2</m:t>
                        </m:r>
                      </m:sup>
                    </m:sSup>
                  </m:e>
                </m:rad>
              </m:oMath>
            </m:oMathPara>
          </w:p>
        </w:tc>
        <w:tc>
          <w:tcPr>
            <w:tcW w:w="1275" w:type="dxa"/>
            <w:vAlign w:val="center"/>
          </w:tcPr>
          <w:p w:rsidR="004B7C3F" w:rsidRPr="00326C8C" w:rsidRDefault="004B7C3F" w:rsidP="004B7C3F">
            <w:pPr>
              <w:keepNext/>
              <w:tabs>
                <w:tab w:val="right" w:pos="9072"/>
              </w:tabs>
              <w:jc w:val="right"/>
            </w:pPr>
            <w:bookmarkStart w:id="3" w:name="_Ref79163949"/>
            <w:r w:rsidRPr="00326C8C">
              <w:t>(</w:t>
            </w:r>
            <w:fldSimple w:instr=" SEQ EQ \* ARABIC ">
              <w:r w:rsidR="00CB6FE7">
                <w:rPr>
                  <w:noProof/>
                </w:rPr>
                <w:t>3</w:t>
              </w:r>
            </w:fldSimple>
            <w:r w:rsidRPr="00326C8C">
              <w:t>)</w:t>
            </w:r>
            <w:bookmarkEnd w:id="3"/>
            <w:r w:rsidRPr="00326C8C">
              <w:t xml:space="preserve"> </w:t>
            </w:r>
          </w:p>
        </w:tc>
      </w:tr>
    </w:tbl>
    <w:p w:rsidR="004B7C3F" w:rsidRPr="00326C8C" w:rsidRDefault="004B7C3F" w:rsidP="004B7C3F">
      <w:r w:rsidRPr="00326C8C">
        <w:t xml:space="preserve">where the partial derivatives are the components of the Jacobian matrix </w:t>
      </w:r>
      <w:r w:rsidRPr="00326C8C">
        <w:rPr>
          <w:rFonts w:cs="Arial"/>
        </w:rPr>
        <w:t>of</w:t>
      </w:r>
      <w:r w:rsidRPr="00326C8C">
        <w:t xml:space="preserve"> the associated line or surface element. The entries of the reduced Jacobian matrix, </w:t>
      </w:r>
      <w:r w:rsidRPr="00326C8C">
        <w:rPr>
          <w:rFonts w:ascii="Courier New" w:hAnsi="Courier New" w:cs="Courier New"/>
        </w:rPr>
        <w:t>jac_s</w:t>
      </w:r>
      <w:r w:rsidRPr="00326C8C">
        <w:t xml:space="preserve">, are calculated using the derivatives of the associated element shape functions with respect to the local coordinates, </w:t>
      </w:r>
      <w:r w:rsidRPr="00326C8C">
        <w:rPr>
          <w:rFonts w:ascii="Courier New" w:hAnsi="Courier New" w:cs="Courier New"/>
        </w:rPr>
        <w:t>der_s</w:t>
      </w:r>
      <w:r w:rsidRPr="00326C8C">
        <w:t xml:space="preserve">, and the global coordinates of the associated element nodes, </w:t>
      </w:r>
      <w:r w:rsidRPr="00326C8C">
        <w:rPr>
          <w:rFonts w:ascii="Courier New" w:hAnsi="Courier New" w:cs="Courier New"/>
        </w:rPr>
        <w:t>c</w:t>
      </w:r>
      <w:r>
        <w:rPr>
          <w:rFonts w:ascii="Courier New" w:hAnsi="Courier New" w:cs="Courier New"/>
        </w:rPr>
        <w:t>o</w:t>
      </w:r>
      <w:r w:rsidRPr="00326C8C">
        <w:rPr>
          <w:rFonts w:ascii="Courier New" w:hAnsi="Courier New" w:cs="Courier New"/>
        </w:rPr>
        <w:t>ord_s</w:t>
      </w:r>
      <w:r w:rsidRPr="00326C8C">
        <w:t>.</w:t>
      </w:r>
    </w:p>
    <w:p w:rsidR="004B7C3F" w:rsidRPr="00326C8C" w:rsidRDefault="004B7C3F" w:rsidP="004B7C3F">
      <w:r w:rsidRPr="00326C8C">
        <w:t>Finally the integrals are numerically evaluated using Gauss-Legendre quadrature over the line or quadrilateral region.</w:t>
      </w:r>
    </w:p>
    <w:p w:rsidR="004B7C3F" w:rsidRPr="00326C8C" w:rsidRDefault="004B7C3F" w:rsidP="004B7C3F">
      <w:r w:rsidRPr="00326C8C">
        <w:t xml:space="preserve">In order to compute the surface orientation of each integration point, that is the tilt angle </w:t>
      </w:r>
      <w:r w:rsidRPr="00326C8C">
        <w:rPr>
          <w:rFonts w:ascii="Courier New" w:hAnsi="Courier New" w:cs="Courier New"/>
        </w:rPr>
        <w:t>yy</w:t>
      </w:r>
      <w:r w:rsidRPr="00326C8C">
        <w:t xml:space="preserve"> and the azimuth </w:t>
      </w:r>
      <w:r w:rsidRPr="00326C8C">
        <w:rPr>
          <w:rFonts w:ascii="Courier New" w:hAnsi="Courier New" w:cs="Courier New"/>
        </w:rPr>
        <w:t>beta</w:t>
      </w:r>
      <w:r w:rsidRPr="00326C8C">
        <w:t xml:space="preserve">, the unit normal vectors components obtained from </w:t>
      </w:r>
      <w:r w:rsidRPr="00326C8C">
        <w:fldChar w:fldCharType="begin"/>
      </w:r>
      <w:r w:rsidRPr="00326C8C">
        <w:instrText xml:space="preserve"> REF _Ref79163947 \h </w:instrText>
      </w:r>
      <w:r w:rsidRPr="00326C8C">
        <w:fldChar w:fldCharType="separate"/>
      </w:r>
      <w:r w:rsidR="00CB6FE7" w:rsidRPr="00326C8C">
        <w:t>(</w:t>
      </w:r>
      <w:r w:rsidR="00CB6FE7">
        <w:rPr>
          <w:noProof/>
        </w:rPr>
        <w:t>2</w:t>
      </w:r>
      <w:r w:rsidR="00CB6FE7" w:rsidRPr="00326C8C">
        <w:t>)</w:t>
      </w:r>
      <w:r w:rsidRPr="00326C8C">
        <w:fldChar w:fldCharType="end"/>
      </w:r>
      <w:r w:rsidRPr="00326C8C">
        <w:t xml:space="preserve"> and </w:t>
      </w:r>
      <w:r w:rsidRPr="00326C8C">
        <w:fldChar w:fldCharType="begin"/>
      </w:r>
      <w:r w:rsidRPr="00326C8C">
        <w:instrText xml:space="preserve"> REF _Ref79163949 \h </w:instrText>
      </w:r>
      <w:r w:rsidRPr="00326C8C">
        <w:fldChar w:fldCharType="separate"/>
      </w:r>
      <w:r w:rsidR="00CB6FE7" w:rsidRPr="00326C8C">
        <w:t>(</w:t>
      </w:r>
      <w:r w:rsidR="00CB6FE7">
        <w:rPr>
          <w:noProof/>
        </w:rPr>
        <w:t>3</w:t>
      </w:r>
      <w:r w:rsidR="00CB6FE7" w:rsidRPr="00326C8C">
        <w:t>)</w:t>
      </w:r>
      <w:r w:rsidRPr="00326C8C">
        <w:fldChar w:fldCharType="end"/>
      </w:r>
      <w:r w:rsidRPr="00326C8C">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4B7C3F" w:rsidRPr="00326C8C" w:rsidTr="004B7C3F">
        <w:tc>
          <w:tcPr>
            <w:tcW w:w="988" w:type="dxa"/>
          </w:tcPr>
          <w:p w:rsidR="004B7C3F" w:rsidRPr="00326C8C" w:rsidRDefault="004B7C3F" w:rsidP="004B7C3F">
            <w:pPr>
              <w:tabs>
                <w:tab w:val="right" w:pos="9072"/>
              </w:tabs>
            </w:pPr>
          </w:p>
        </w:tc>
        <w:tc>
          <w:tcPr>
            <w:tcW w:w="7087" w:type="dxa"/>
            <w:vAlign w:val="center"/>
          </w:tcPr>
          <w:p w:rsidR="004B7C3F" w:rsidRPr="00326C8C" w:rsidRDefault="006A0E99" w:rsidP="004B7C3F">
            <w:pPr>
              <w:tabs>
                <w:tab w:val="right" w:pos="9072"/>
              </w:tabs>
              <w:jc w:val="center"/>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g</m:t>
                        </m:r>
                      </m:e>
                    </m:acc>
                  </m:num>
                  <m:den>
                    <m:d>
                      <m:dPr>
                        <m:begChr m:val="|"/>
                        <m:endChr m:val="|"/>
                        <m:ctrlPr>
                          <w:rPr>
                            <w:rFonts w:ascii="Cambria Math" w:hAnsi="Cambria Math"/>
                            <w:i/>
                          </w:rPr>
                        </m:ctrlPr>
                      </m:dPr>
                      <m:e>
                        <m:r>
                          <w:rPr>
                            <w:rFonts w:ascii="Cambria Math" w:hAnsi="Cambria Math"/>
                          </w:rPr>
                          <m:t>G</m:t>
                        </m:r>
                      </m:e>
                    </m:d>
                  </m:den>
                </m:f>
              </m:oMath>
            </m:oMathPara>
          </w:p>
        </w:tc>
        <w:tc>
          <w:tcPr>
            <w:tcW w:w="1275" w:type="dxa"/>
            <w:vAlign w:val="center"/>
          </w:tcPr>
          <w:p w:rsidR="004B7C3F" w:rsidRPr="00326C8C" w:rsidRDefault="004B7C3F" w:rsidP="004B7C3F">
            <w:pPr>
              <w:keepNext/>
              <w:tabs>
                <w:tab w:val="right" w:pos="9072"/>
              </w:tabs>
              <w:jc w:val="right"/>
            </w:pPr>
            <w:r w:rsidRPr="00326C8C">
              <w:t>(</w:t>
            </w:r>
            <w:fldSimple w:instr=" SEQ EQ \* ARABIC ">
              <w:r w:rsidR="00CB6FE7">
                <w:rPr>
                  <w:noProof/>
                </w:rPr>
                <w:t>4</w:t>
              </w:r>
            </w:fldSimple>
            <w:r w:rsidRPr="00326C8C">
              <w:t xml:space="preserve">) </w:t>
            </w:r>
          </w:p>
        </w:tc>
      </w:tr>
    </w:tbl>
    <w:p w:rsidR="004B7C3F" w:rsidRDefault="00C824A8" w:rsidP="004B7C3F">
      <w:r>
        <w:t>are</w:t>
      </w:r>
      <w:r w:rsidR="004B7C3F">
        <w:t xml:space="preserve"> used.</w:t>
      </w:r>
    </w:p>
    <w:p w:rsidR="004B7C3F" w:rsidRPr="00326C8C" w:rsidRDefault="004B7C3F" w:rsidP="004B7C3F">
      <w:r w:rsidRPr="00326C8C">
        <w:lastRenderedPageBreak/>
        <w:t xml:space="preserve">For the 2D case the tilt angle is obtained with the arc-cosine of the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326C8C">
        <w:t xml:space="preserve"> component and the azimuth is computed as the global azimuth plus </w:t>
      </w:r>
      <m:oMath>
        <m:f>
          <m:fPr>
            <m:type m:val="lin"/>
            <m:ctrlPr>
              <w:rPr>
                <w:rFonts w:ascii="Cambria Math" w:hAnsi="Cambria Math"/>
                <w:i/>
              </w:rPr>
            </m:ctrlPr>
          </m:fPr>
          <m:num>
            <m:r>
              <w:rPr>
                <w:rFonts w:ascii="Cambria Math" w:hAnsi="Cambria Math"/>
              </w:rPr>
              <m:t>π</m:t>
            </m:r>
          </m:num>
          <m:den>
            <m:r>
              <w:rPr>
                <w:rFonts w:ascii="Cambria Math" w:hAnsi="Cambria Math"/>
              </w:rPr>
              <m:t>2</m:t>
            </m:r>
          </m:den>
        </m:f>
      </m:oMath>
      <w:r w:rsidRPr="00326C8C">
        <w:t xml:space="preserve"> if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m:t>
        </m:r>
      </m:oMath>
      <w:r w:rsidRPr="00326C8C">
        <w:t xml:space="preserve"> or </w:t>
      </w:r>
      <m:oMath>
        <m:r>
          <w:rPr>
            <w:rFonts w:ascii="Cambria Math" w:hAnsi="Cambria Math"/>
          </w:rPr>
          <m:t>3</m:t>
        </m:r>
        <m:f>
          <m:fPr>
            <m:type m:val="lin"/>
            <m:ctrlPr>
              <w:rPr>
                <w:rFonts w:ascii="Cambria Math" w:hAnsi="Cambria Math"/>
                <w:i/>
              </w:rPr>
            </m:ctrlPr>
          </m:fPr>
          <m:num>
            <m:r>
              <w:rPr>
                <w:rFonts w:ascii="Cambria Math" w:hAnsi="Cambria Math"/>
              </w:rPr>
              <m:t>π</m:t>
            </m:r>
          </m:num>
          <m:den>
            <m:r>
              <w:rPr>
                <w:rFonts w:ascii="Cambria Math" w:hAnsi="Cambria Math"/>
              </w:rPr>
              <m:t>2</m:t>
            </m:r>
          </m:den>
        </m:f>
      </m:oMath>
      <w:r w:rsidRPr="00326C8C">
        <w:t xml:space="preserve"> if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&gt;0</m:t>
        </m:r>
      </m:oMath>
      <w:r w:rsidRPr="00326C8C">
        <w:t>.</w:t>
      </w:r>
    </w:p>
    <w:p w:rsidR="004B7C3F" w:rsidRPr="00326C8C" w:rsidRDefault="004B7C3F" w:rsidP="004B7C3F">
      <w:r w:rsidRPr="00326C8C">
        <w:t>For the 3D case the integration point azimuth and tilt angles are computed by</w:t>
      </w:r>
    </w:p>
    <w:p w:rsidR="004B7C3F" w:rsidRPr="00C77DCA" w:rsidRDefault="004B7C3F" w:rsidP="004B7C3F">
      <w:pPr>
        <w:tabs>
          <w:tab w:val="left" w:pos="2268"/>
        </w:tabs>
        <w:rPr>
          <w:rFonts w:ascii="Courier New" w:hAnsi="Courier New" w:cs="Courier New"/>
          <w:lang w:val="pt-PT"/>
        </w:rPr>
      </w:pPr>
      <w:r w:rsidRPr="00326C8C">
        <w:rPr>
          <w:rFonts w:ascii="Courier New" w:hAnsi="Courier New" w:cs="Courier New"/>
        </w:rPr>
        <w:tab/>
      </w:r>
      <w:r w:rsidRPr="00C77DCA">
        <w:rPr>
          <w:rFonts w:ascii="Courier New" w:hAnsi="Courier New" w:cs="Courier New"/>
          <w:lang w:val="pt-PT"/>
        </w:rPr>
        <w:t>beta=azimuth+(pi*0.5_iwp-atan2(n2,n1)</w:t>
      </w:r>
      <w:r>
        <w:rPr>
          <w:rFonts w:ascii="Courier New" w:hAnsi="Courier New" w:cs="Courier New"/>
          <w:lang w:val="pt-PT"/>
        </w:rPr>
        <w:t>)</w:t>
      </w:r>
    </w:p>
    <w:p w:rsidR="004B7C3F" w:rsidRPr="00326C8C" w:rsidRDefault="004B7C3F" w:rsidP="004B7C3F">
      <w:pPr>
        <w:tabs>
          <w:tab w:val="left" w:pos="2268"/>
        </w:tabs>
        <w:rPr>
          <w:rFonts w:ascii="Courier New" w:hAnsi="Courier New" w:cs="Courier New"/>
        </w:rPr>
      </w:pPr>
      <w:r w:rsidRPr="00C77DCA">
        <w:rPr>
          <w:rFonts w:ascii="Courier New" w:hAnsi="Courier New" w:cs="Courier New"/>
          <w:lang w:val="pt-PT"/>
        </w:rPr>
        <w:tab/>
      </w:r>
      <w:r w:rsidRPr="00326C8C">
        <w:rPr>
          <w:rFonts w:ascii="Courier New" w:hAnsi="Courier New" w:cs="Courier New"/>
        </w:rPr>
        <w:t>yy=acos(n3)</w:t>
      </w:r>
    </w:p>
    <w:p w:rsidR="004B7C3F" w:rsidRPr="00326C8C" w:rsidRDefault="004B7C3F" w:rsidP="004B7C3F">
      <w:r w:rsidRPr="00326C8C">
        <w:t xml:space="preserve">where </w:t>
      </w:r>
      <w:r w:rsidRPr="00326C8C">
        <w:rPr>
          <w:rFonts w:ascii="Courier New" w:hAnsi="Courier New" w:cs="Courier New"/>
        </w:rPr>
        <w:t>n1</w:t>
      </w:r>
      <w:r w:rsidRPr="00326C8C">
        <w:t xml:space="preserve">, </w:t>
      </w:r>
      <w:r w:rsidRPr="00326C8C">
        <w:rPr>
          <w:rFonts w:ascii="Courier New" w:hAnsi="Courier New" w:cs="Courier New"/>
        </w:rPr>
        <w:t>n2</w:t>
      </w:r>
      <w:r w:rsidRPr="00326C8C">
        <w:t xml:space="preserve"> and </w:t>
      </w:r>
      <w:r w:rsidRPr="00326C8C">
        <w:rPr>
          <w:rFonts w:ascii="Courier New" w:hAnsi="Courier New" w:cs="Courier New"/>
        </w:rPr>
        <w:t>n3</w:t>
      </w:r>
      <w:r w:rsidRPr="00326C8C">
        <w:t xml:space="preserve"> are the unit vector components and </w:t>
      </w:r>
      <w:r w:rsidRPr="00326C8C">
        <w:rPr>
          <w:rFonts w:ascii="Courier New" w:hAnsi="Courier New" w:cs="Courier New"/>
        </w:rPr>
        <w:t>pi</w:t>
      </w:r>
      <w:r w:rsidRPr="00326C8C">
        <w:t xml:space="preserve"> is set to </w:t>
      </w:r>
      <m:oMath>
        <m:r>
          <w:rPr>
            <w:rFonts w:ascii="Cambria Math" w:hAnsi="Cambria Math"/>
          </w:rPr>
          <m:t>π</m:t>
        </m:r>
      </m:oMath>
      <w:r w:rsidRPr="00326C8C">
        <w:t xml:space="preserve">. The second term of the right hand side of </w:t>
      </w:r>
      <w:r w:rsidRPr="00326C8C">
        <w:rPr>
          <w:rFonts w:ascii="Courier New" w:hAnsi="Courier New" w:cs="Courier New"/>
        </w:rPr>
        <w:t>beta</w:t>
      </w:r>
      <w:r w:rsidRPr="00326C8C">
        <w:t xml:space="preserve"> allows to obtain the correct sign of the angle </w:t>
      </w:r>
      <m:oMath>
        <m:r>
          <w:rPr>
            <w:rFonts w:ascii="Cambria Math" w:hAnsi="Cambria Math"/>
          </w:rPr>
          <m:t>φ</m:t>
        </m:r>
      </m:oMath>
      <w:r w:rsidRPr="00326C8C">
        <w:t xml:space="preserve">, </w:t>
      </w:r>
      <w:r w:rsidRPr="00326C8C">
        <w:fldChar w:fldCharType="begin"/>
      </w:r>
      <w:r w:rsidRPr="00326C8C">
        <w:instrText xml:space="preserve"> REF _Ref81236926 \h </w:instrText>
      </w:r>
      <w:r w:rsidRPr="00326C8C">
        <w:fldChar w:fldCharType="separate"/>
      </w:r>
      <w:r w:rsidR="00CB6FE7" w:rsidRPr="00326C8C">
        <w:t xml:space="preserve">Figure </w:t>
      </w:r>
      <w:r w:rsidR="00CB6FE7">
        <w:rPr>
          <w:noProof/>
        </w:rPr>
        <w:t>2</w:t>
      </w:r>
      <w:r w:rsidRPr="00326C8C">
        <w:fldChar w:fldCharType="end"/>
      </w:r>
      <w:r w:rsidRPr="00326C8C">
        <w:t>.</w:t>
      </w:r>
    </w:p>
    <w:p w:rsidR="004B7C3F" w:rsidRPr="00326C8C" w:rsidRDefault="004B7C3F" w:rsidP="004B7C3F">
      <w:pPr>
        <w:jc w:val="center"/>
      </w:pPr>
      <w:r w:rsidRPr="00326C8C">
        <w:rPr>
          <w:noProof/>
        </w:rPr>
        <w:drawing>
          <wp:inline distT="0" distB="0" distL="0" distR="0" wp14:anchorId="2806214C" wp14:editId="0E3830F0">
            <wp:extent cx="2332800" cy="2491200"/>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2800" cy="2491200"/>
                    </a:xfrm>
                    <a:prstGeom prst="rect">
                      <a:avLst/>
                    </a:prstGeom>
                  </pic:spPr>
                </pic:pic>
              </a:graphicData>
            </a:graphic>
          </wp:inline>
        </w:drawing>
      </w:r>
    </w:p>
    <w:p w:rsidR="004B7C3F" w:rsidRPr="00326C8C" w:rsidRDefault="004B7C3F" w:rsidP="004B7C3F">
      <w:pPr>
        <w:pStyle w:val="Caption"/>
      </w:pPr>
      <w:bookmarkStart w:id="4" w:name="_Ref81236926"/>
      <w:r w:rsidRPr="00326C8C">
        <w:t xml:space="preserve">Figure </w:t>
      </w:r>
      <w:fldSimple w:instr=" SEQ Figure \* ARABIC ">
        <w:r w:rsidR="00CB6FE7">
          <w:rPr>
            <w:noProof/>
          </w:rPr>
          <w:t>2</w:t>
        </w:r>
      </w:fldSimple>
      <w:bookmarkEnd w:id="4"/>
      <w:r w:rsidRPr="00326C8C">
        <w:t xml:space="preserve"> – Integration point orientation</w:t>
      </w:r>
    </w:p>
    <w:p w:rsidR="004B7C3F" w:rsidRPr="00326C8C" w:rsidRDefault="004B7C3F" w:rsidP="004B7C3F">
      <w:pPr>
        <w:pStyle w:val="Heading2"/>
        <w:jc w:val="left"/>
      </w:pPr>
      <w:r w:rsidRPr="00326C8C">
        <w:t>The count</w:t>
      </w:r>
      <w:r>
        <w:t>ing</w:t>
      </w:r>
      <w:r w:rsidRPr="00326C8C">
        <w:t xml:space="preserve"> of time</w:t>
      </w:r>
    </w:p>
    <w:p w:rsidR="004B7C3F" w:rsidRPr="00326C8C" w:rsidRDefault="00DA6FC1" w:rsidP="004B7C3F">
      <w:r>
        <w:t>Th</w:t>
      </w:r>
      <w:r w:rsidR="004B7C3F" w:rsidRPr="00326C8C">
        <w:t>e environmental actions, ma</w:t>
      </w:r>
      <w:r w:rsidR="004B7C3F">
        <w:t>i</w:t>
      </w:r>
      <w:r w:rsidR="004B7C3F" w:rsidRPr="00326C8C">
        <w:t xml:space="preserve">nly solar radiation modelling, depend on the time of the day and the day of the year when they happen. Therefore, the simple consideration that the problem starts at time equal to zero, does not give the necessary information for applying boundary conditions. To solve this problem, the Julian day numbering scheme is used throughout the program </w:t>
      </w:r>
      <w:r w:rsidR="004B7C3F" w:rsidRPr="00326C8C">
        <w:rPr>
          <w:rFonts w:ascii="Courier New" w:hAnsi="Courier New" w:cs="Courier New"/>
        </w:rPr>
        <w:t>PAT</w:t>
      </w:r>
      <w:r w:rsidR="004B7C3F" w:rsidRPr="00326C8C">
        <w:t>.</w:t>
      </w:r>
    </w:p>
    <w:p w:rsidR="004B7C3F" w:rsidRPr="00326C8C" w:rsidRDefault="004B7C3F" w:rsidP="004B7C3F">
      <w:r w:rsidRPr="00326C8C">
        <w:t>The Julian day numbers, used by astronomers, express the number of days that have elapsed since the Greenwich mean noon of January</w:t>
      </w:r>
      <w:r>
        <w:t xml:space="preserve"> 1</w:t>
      </w:r>
      <w:r w:rsidRPr="004B71E7">
        <w:rPr>
          <w:vertAlign w:val="superscript"/>
        </w:rPr>
        <w:t>st</w:t>
      </w:r>
      <w:r w:rsidRPr="00326C8C">
        <w:t xml:space="preserve"> 4713 BC, which is midday as measured on the Greenwich meridian on January </w:t>
      </w:r>
      <w:r>
        <w:t>1</w:t>
      </w:r>
      <w:r w:rsidRPr="004B71E7">
        <w:rPr>
          <w:vertAlign w:val="superscript"/>
        </w:rPr>
        <w:t>st</w:t>
      </w:r>
      <w:r>
        <w:t xml:space="preserve"> </w:t>
      </w:r>
      <w:r w:rsidRPr="00326C8C">
        <w:t>of that year. In this way</w:t>
      </w:r>
      <w:r>
        <w:t>,</w:t>
      </w:r>
      <w:r w:rsidRPr="00326C8C">
        <w:t xml:space="preserve"> the Julian day number is a continuous count of days and fractions thereof from the beginning of the year 4713 BC. It is important to note that each new Julian day begins at 12h 00m UT (Universal Time), half a day out of step with the civil day in time zone 0 </w:t>
      </w:r>
      <w:r w:rsidRPr="00326C8C">
        <w:fldChar w:fldCharType="begin"/>
      </w:r>
      <w:r w:rsidRPr="00326C8C">
        <w:instrText xml:space="preserve"> REF _Ref77764592 \h </w:instrText>
      </w:r>
      <w:r w:rsidRPr="00326C8C">
        <w:fldChar w:fldCharType="separate"/>
      </w:r>
      <w:r w:rsidR="00CB6FE7" w:rsidRPr="00326C8C">
        <w:t>[</w:t>
      </w:r>
      <w:r w:rsidR="00CB6FE7">
        <w:rPr>
          <w:noProof/>
        </w:rPr>
        <w:t>3</w:t>
      </w:r>
      <w:r w:rsidRPr="00326C8C">
        <w:fldChar w:fldCharType="end"/>
      </w:r>
      <w:r w:rsidRPr="00326C8C">
        <w:t>].</w:t>
      </w:r>
    </w:p>
    <w:p w:rsidR="004B7C3F" w:rsidRPr="00326C8C" w:rsidRDefault="004B7C3F" w:rsidP="004B7C3F">
      <w:r w:rsidRPr="00326C8C">
        <w:t>Another advantage of using Julian day numbering is that all dates on input and output data can be given as civil date</w:t>
      </w:r>
      <w:r>
        <w:t>s</w:t>
      </w:r>
      <w:r w:rsidRPr="00326C8C">
        <w:t xml:space="preserve"> which simplify the use of monitoring data.</w:t>
      </w:r>
    </w:p>
    <w:p w:rsidR="004B7C3F" w:rsidRPr="00326C8C" w:rsidRDefault="004B7C3F" w:rsidP="004B7C3F">
      <w:r>
        <w:t>If the user opts</w:t>
      </w:r>
      <w:r w:rsidRPr="00326C8C">
        <w:t xml:space="preserve"> for another unit of time, variable </w:t>
      </w:r>
      <w:r w:rsidRPr="00326C8C">
        <w:rPr>
          <w:rFonts w:ascii="Courier New" w:hAnsi="Courier New" w:cs="Courier New"/>
        </w:rPr>
        <w:t>ucte</w:t>
      </w:r>
      <w:r w:rsidRPr="00326C8C">
        <w:t xml:space="preserve"> will convert the count</w:t>
      </w:r>
      <w:r>
        <w:t>ing</w:t>
      </w:r>
      <w:r w:rsidRPr="00326C8C">
        <w:t xml:space="preserve"> of time from days to the adopted unit.</w:t>
      </w:r>
    </w:p>
    <w:p w:rsidR="004B7C3F" w:rsidRDefault="004B7C3F" w:rsidP="004B7C3F">
      <w:r w:rsidRPr="00326C8C">
        <w:lastRenderedPageBreak/>
        <w:t xml:space="preserve">Algorithms for obtaining </w:t>
      </w:r>
      <w:r>
        <w:t xml:space="preserve">the </w:t>
      </w:r>
      <w:r w:rsidRPr="00326C8C">
        <w:t>Julian day from the ordinary year, month and day exist in the lite</w:t>
      </w:r>
      <w:r>
        <w:t>rature and online</w:t>
      </w:r>
      <w:r w:rsidRPr="00326C8C">
        <w:t xml:space="preserve">, in this work the algorithms of </w:t>
      </w:r>
      <w:r w:rsidRPr="00326C8C">
        <w:fldChar w:fldCharType="begin"/>
      </w:r>
      <w:r w:rsidRPr="00326C8C">
        <w:instrText xml:space="preserve"> REF _Ref77771647 \h </w:instrText>
      </w:r>
      <w:r w:rsidRPr="00326C8C">
        <w:fldChar w:fldCharType="separate"/>
      </w:r>
      <w:r w:rsidR="00CB6FE7" w:rsidRPr="00326C8C">
        <w:t>[</w:t>
      </w:r>
      <w:r w:rsidR="00CB6FE7">
        <w:rPr>
          <w:noProof/>
        </w:rPr>
        <w:t>4</w:t>
      </w:r>
      <w:r w:rsidRPr="00326C8C">
        <w:fldChar w:fldCharType="end"/>
      </w:r>
      <w:r w:rsidRPr="00326C8C">
        <w:t>] were implemented.</w:t>
      </w:r>
    </w:p>
    <w:p w:rsidR="00962DC1" w:rsidRPr="00326C8C" w:rsidRDefault="00962DC1" w:rsidP="00962DC1">
      <w:pPr>
        <w:rPr>
          <w:b/>
        </w:rPr>
      </w:pPr>
      <w:r w:rsidRPr="00326C8C">
        <w:rPr>
          <w:rStyle w:val="mw-headline"/>
          <w:b/>
        </w:rPr>
        <w:t xml:space="preserve">Converting civil date to Julian day number (subroutine </w:t>
      </w:r>
      <w:r w:rsidRPr="00326C8C">
        <w:rPr>
          <w:rFonts w:ascii="Courier New" w:hAnsi="Courier New" w:cs="Courier New"/>
        </w:rPr>
        <w:t>julian_day</w:t>
      </w:r>
      <w:r w:rsidRPr="00326C8C">
        <w:rPr>
          <w:rFonts w:ascii="Courier New" w:hAnsi="Courier New" w:cs="Courier New"/>
          <w:b/>
        </w:rPr>
        <w:t>)</w:t>
      </w:r>
    </w:p>
    <w:p w:rsidR="00962DC1" w:rsidRPr="00326C8C" w:rsidRDefault="00962DC1" w:rsidP="00962DC1">
      <w:pPr>
        <w:pStyle w:val="ListParagraph"/>
        <w:numPr>
          <w:ilvl w:val="0"/>
          <w:numId w:val="5"/>
        </w:numPr>
        <w:spacing w:line="360" w:lineRule="auto"/>
        <w:jc w:val="left"/>
      </w:pPr>
      <w:r w:rsidRPr="00326C8C">
        <w:t xml:space="preserve">Set </w:t>
      </w:r>
      <m:oMath>
        <m:r>
          <w:rPr>
            <w:rFonts w:ascii="Cambria Math" w:hAnsi="Cambria Math"/>
          </w:rPr>
          <m:t>Y</m:t>
        </m:r>
      </m:oMath>
      <w:r w:rsidRPr="00326C8C">
        <w:t xml:space="preserve"> = year, </w:t>
      </w:r>
      <m:oMath>
        <m:r>
          <w:rPr>
            <w:rFonts w:ascii="Cambria Math" w:hAnsi="Cambria Math"/>
          </w:rPr>
          <m:t>M</m:t>
        </m:r>
      </m:oMath>
      <w:r w:rsidRPr="00326C8C">
        <w:t xml:space="preserve"> = month and </w:t>
      </w:r>
      <m:oMath>
        <m:r>
          <w:rPr>
            <w:rFonts w:ascii="Cambria Math" w:hAnsi="Cambria Math"/>
          </w:rPr>
          <m:t>D</m:t>
        </m:r>
      </m:oMath>
      <w:r w:rsidRPr="00326C8C">
        <w:t xml:space="preserve"> = day</w:t>
      </w:r>
    </w:p>
    <w:p w:rsidR="00962DC1" w:rsidRPr="00326C8C" w:rsidRDefault="00962DC1" w:rsidP="00962DC1">
      <w:pPr>
        <w:pStyle w:val="ListParagraph"/>
        <w:numPr>
          <w:ilvl w:val="0"/>
          <w:numId w:val="5"/>
        </w:numPr>
        <w:spacing w:line="360" w:lineRule="auto"/>
        <w:jc w:val="left"/>
      </w:pPr>
      <w:r w:rsidRPr="00326C8C">
        <w:t xml:space="preserve">If </w:t>
      </w:r>
      <m:oMath>
        <m:r>
          <w:rPr>
            <w:rFonts w:ascii="Cambria Math" w:hAnsi="Cambria Math"/>
          </w:rPr>
          <m:t>M</m:t>
        </m:r>
      </m:oMath>
      <w:r w:rsidRPr="00326C8C">
        <w:t xml:space="preserve"> = 1 or 2 subtract 1 from </w:t>
      </w:r>
      <m:oMath>
        <m:r>
          <w:rPr>
            <w:rFonts w:ascii="Cambria Math" w:hAnsi="Cambria Math"/>
          </w:rPr>
          <m:t>Y</m:t>
        </m:r>
      </m:oMath>
      <w:r w:rsidRPr="00326C8C">
        <w:t xml:space="preserve"> and add 12 to </w:t>
      </w:r>
      <m:oMath>
        <m:r>
          <w:rPr>
            <w:rFonts w:ascii="Cambria Math" w:hAnsi="Cambria Math"/>
          </w:rPr>
          <m:t>M</m:t>
        </m:r>
      </m:oMath>
    </w:p>
    <w:p w:rsidR="00962DC1" w:rsidRPr="00326C8C" w:rsidRDefault="00962DC1" w:rsidP="00962DC1">
      <w:pPr>
        <w:pStyle w:val="ListParagraph"/>
        <w:numPr>
          <w:ilvl w:val="0"/>
          <w:numId w:val="5"/>
        </w:numPr>
        <w:spacing w:line="360" w:lineRule="auto"/>
        <w:jc w:val="left"/>
      </w:pPr>
      <w:r w:rsidRPr="00326C8C">
        <w:t>Dropping the fractional part of all results of all multiplications and divisions, let:</w:t>
      </w:r>
    </w:p>
    <w:p w:rsidR="00962DC1" w:rsidRPr="00326C8C" w:rsidRDefault="00962DC1" w:rsidP="00962DC1">
      <w:pPr>
        <w:pStyle w:val="ListParagraph"/>
        <w:numPr>
          <w:ilvl w:val="0"/>
          <w:numId w:val="7"/>
        </w:numPr>
        <w:spacing w:line="360" w:lineRule="auto"/>
        <w:jc w:val="left"/>
      </w:pPr>
      <m:oMath>
        <m:r>
          <w:rPr>
            <w:rFonts w:ascii="Cambria Math" w:hAnsi="Cambria Math"/>
          </w:rPr>
          <m:t>A</m:t>
        </m:r>
      </m:oMath>
      <w:r w:rsidRPr="00326C8C">
        <w:t xml:space="preserve"> = </w:t>
      </w:r>
      <m:oMath>
        <m:f>
          <m:fPr>
            <m:type m:val="lin"/>
            <m:ctrlPr>
              <w:rPr>
                <w:rFonts w:ascii="Cambria Math" w:hAnsi="Cambria Math"/>
                <w:i/>
              </w:rPr>
            </m:ctrlPr>
          </m:fPr>
          <m:num>
            <m:r>
              <w:rPr>
                <w:rFonts w:ascii="Cambria Math" w:hAnsi="Cambria Math"/>
              </w:rPr>
              <m:t>Y</m:t>
            </m:r>
          </m:num>
          <m:den>
            <m:r>
              <m:rPr>
                <m:nor/>
              </m:rPr>
              <w:rPr>
                <w:rFonts w:cs="Arial"/>
              </w:rPr>
              <m:t>100</m:t>
            </m:r>
          </m:den>
        </m:f>
      </m:oMath>
    </w:p>
    <w:p w:rsidR="00962DC1" w:rsidRPr="00326C8C" w:rsidRDefault="00962DC1" w:rsidP="00962DC1">
      <w:pPr>
        <w:pStyle w:val="ListParagraph"/>
        <w:numPr>
          <w:ilvl w:val="0"/>
          <w:numId w:val="7"/>
        </w:numPr>
        <w:spacing w:line="360" w:lineRule="auto"/>
        <w:jc w:val="left"/>
      </w:pPr>
      <m:oMath>
        <m:r>
          <w:rPr>
            <w:rFonts w:ascii="Cambria Math" w:hAnsi="Cambria Math"/>
          </w:rPr>
          <m:t>B</m:t>
        </m:r>
      </m:oMath>
      <w:r w:rsidRPr="00326C8C">
        <w:t xml:space="preserve"> = </w:t>
      </w:r>
      <m:oMath>
        <m:f>
          <m:fPr>
            <m:type m:val="lin"/>
            <m:ctrlPr>
              <w:rPr>
                <w:rFonts w:ascii="Cambria Math" w:hAnsi="Cambria Math"/>
                <w:i/>
              </w:rPr>
            </m:ctrlPr>
          </m:fPr>
          <m:num>
            <m:r>
              <w:rPr>
                <w:rFonts w:ascii="Cambria Math" w:hAnsi="Cambria Math"/>
              </w:rPr>
              <m:t>A</m:t>
            </m:r>
          </m:num>
          <m:den>
            <m:r>
              <m:rPr>
                <m:nor/>
              </m:rPr>
              <w:rPr>
                <w:rFonts w:cs="Arial"/>
              </w:rPr>
              <m:t>4</m:t>
            </m:r>
          </m:den>
        </m:f>
      </m:oMath>
    </w:p>
    <w:p w:rsidR="00962DC1" w:rsidRPr="00326C8C" w:rsidRDefault="00962DC1" w:rsidP="00962DC1">
      <w:pPr>
        <w:pStyle w:val="ListParagraph"/>
        <w:numPr>
          <w:ilvl w:val="0"/>
          <w:numId w:val="7"/>
        </w:numPr>
        <w:spacing w:line="360" w:lineRule="auto"/>
        <w:jc w:val="left"/>
      </w:pPr>
      <m:oMath>
        <m:r>
          <w:rPr>
            <w:rFonts w:ascii="Cambria Math" w:hAnsi="Cambria Math"/>
          </w:rPr>
          <m:t>C</m:t>
        </m:r>
      </m:oMath>
      <w:r w:rsidRPr="00326C8C">
        <w:t xml:space="preserve"> = 2 – </w:t>
      </w:r>
      <m:oMath>
        <m:r>
          <w:rPr>
            <w:rFonts w:ascii="Cambria Math" w:hAnsi="Cambria Math"/>
          </w:rPr>
          <m:t>A</m:t>
        </m:r>
      </m:oMath>
      <w:r w:rsidRPr="00326C8C">
        <w:t xml:space="preserve"> + </w:t>
      </w:r>
      <m:oMath>
        <m:r>
          <w:rPr>
            <w:rFonts w:ascii="Cambria Math" w:hAnsi="Cambria Math"/>
          </w:rPr>
          <m:t>B</m:t>
        </m:r>
      </m:oMath>
    </w:p>
    <w:p w:rsidR="00962DC1" w:rsidRPr="00326C8C" w:rsidRDefault="00962DC1" w:rsidP="00962DC1">
      <w:pPr>
        <w:pStyle w:val="ListParagraph"/>
        <w:numPr>
          <w:ilvl w:val="0"/>
          <w:numId w:val="7"/>
        </w:numPr>
        <w:spacing w:line="360" w:lineRule="auto"/>
        <w:jc w:val="left"/>
      </w:pPr>
      <m:oMath>
        <m:r>
          <w:rPr>
            <w:rFonts w:ascii="Cambria Math" w:hAnsi="Cambria Math"/>
          </w:rPr>
          <m:t>E</m:t>
        </m:r>
      </m:oMath>
      <w:r w:rsidRPr="00326C8C">
        <w:t xml:space="preserve"> = 365.25 </w:t>
      </w:r>
      <m:oMath>
        <m:r>
          <w:rPr>
            <w:rFonts w:ascii="Cambria Math" w:hAnsi="Cambria Math"/>
          </w:rPr>
          <m:t>×</m:t>
        </m:r>
      </m:oMath>
      <w:r w:rsidRPr="00326C8C">
        <w:t xml:space="preserve"> (Y + 4716)</w:t>
      </w:r>
    </w:p>
    <w:p w:rsidR="00962DC1" w:rsidRPr="00326C8C" w:rsidRDefault="00962DC1" w:rsidP="00962DC1">
      <w:pPr>
        <w:pStyle w:val="ListParagraph"/>
        <w:numPr>
          <w:ilvl w:val="0"/>
          <w:numId w:val="7"/>
        </w:numPr>
        <w:spacing w:line="360" w:lineRule="auto"/>
        <w:jc w:val="left"/>
      </w:pPr>
      <m:oMath>
        <m:r>
          <w:rPr>
            <w:rFonts w:ascii="Cambria Math" w:hAnsi="Cambria Math"/>
          </w:rPr>
          <m:t>F</m:t>
        </m:r>
      </m:oMath>
      <w:r w:rsidRPr="00326C8C">
        <w:t xml:space="preserve"> = 30.6001 </w:t>
      </w:r>
      <m:oMath>
        <m:r>
          <w:rPr>
            <w:rFonts w:ascii="Cambria Math" w:hAnsi="Cambria Math"/>
          </w:rPr>
          <m:t>×</m:t>
        </m:r>
      </m:oMath>
      <w:r w:rsidRPr="00326C8C">
        <w:t xml:space="preserve"> (M+1)</w:t>
      </w:r>
    </w:p>
    <w:p w:rsidR="00962DC1" w:rsidRPr="00326C8C" w:rsidRDefault="00962DC1" w:rsidP="00962DC1">
      <w:pPr>
        <w:pStyle w:val="ListParagraph"/>
        <w:numPr>
          <w:ilvl w:val="0"/>
          <w:numId w:val="7"/>
        </w:numPr>
        <w:spacing w:line="360" w:lineRule="auto"/>
        <w:jc w:val="left"/>
      </w:pPr>
      <m:oMath>
        <m:r>
          <w:rPr>
            <w:rFonts w:ascii="Cambria Math" w:hAnsi="Cambria Math"/>
          </w:rPr>
          <m:t>JD</m:t>
        </m:r>
      </m:oMath>
      <w:r w:rsidRPr="00326C8C">
        <w:t xml:space="preserve"> = </w:t>
      </w:r>
      <m:oMath>
        <m:r>
          <w:rPr>
            <w:rFonts w:ascii="Cambria Math" w:hAnsi="Cambria Math"/>
          </w:rPr>
          <m:t>C</m:t>
        </m:r>
      </m:oMath>
      <w:r w:rsidRPr="00326C8C">
        <w:t xml:space="preserve"> + </w:t>
      </w:r>
      <m:oMath>
        <m:r>
          <w:rPr>
            <w:rFonts w:ascii="Cambria Math" w:hAnsi="Cambria Math"/>
          </w:rPr>
          <m:t>D</m:t>
        </m:r>
      </m:oMath>
      <w:r w:rsidRPr="00326C8C">
        <w:t xml:space="preserve">+ </w:t>
      </w:r>
      <m:oMath>
        <m:r>
          <w:rPr>
            <w:rFonts w:ascii="Cambria Math" w:hAnsi="Cambria Math"/>
          </w:rPr>
          <m:t>E</m:t>
        </m:r>
      </m:oMath>
      <w:r w:rsidRPr="00326C8C">
        <w:t xml:space="preserve"> + </w:t>
      </w:r>
      <m:oMath>
        <m:r>
          <w:rPr>
            <w:rFonts w:ascii="Cambria Math" w:hAnsi="Cambria Math"/>
          </w:rPr>
          <m:t>F</m:t>
        </m:r>
      </m:oMath>
      <w:r w:rsidRPr="00326C8C">
        <w:t xml:space="preserve"> – 1524.5</w:t>
      </w:r>
    </w:p>
    <w:p w:rsidR="00962DC1" w:rsidRPr="00326C8C" w:rsidRDefault="00962DC1" w:rsidP="00962DC1">
      <w:pPr>
        <w:spacing w:before="240"/>
        <w:rPr>
          <w:b/>
        </w:rPr>
      </w:pPr>
      <w:r w:rsidRPr="00326C8C">
        <w:rPr>
          <w:rStyle w:val="mw-headline"/>
          <w:b/>
        </w:rPr>
        <w:t xml:space="preserve">Converting Julian day number to civil date (subroutine </w:t>
      </w:r>
      <w:r w:rsidRPr="00326C8C">
        <w:rPr>
          <w:rFonts w:ascii="Courier New" w:hAnsi="Courier New" w:cs="Courier New"/>
        </w:rPr>
        <w:t>civil_date</w:t>
      </w:r>
      <w:r w:rsidRPr="00326C8C">
        <w:rPr>
          <w:rFonts w:ascii="Courier New" w:hAnsi="Courier New" w:cs="Courier New"/>
          <w:b/>
        </w:rPr>
        <w:t>)</w:t>
      </w:r>
    </w:p>
    <w:p w:rsidR="00962DC1" w:rsidRPr="00326C8C" w:rsidRDefault="00962DC1" w:rsidP="00962DC1">
      <w:pPr>
        <w:pStyle w:val="ListParagraph"/>
        <w:numPr>
          <w:ilvl w:val="0"/>
          <w:numId w:val="6"/>
        </w:numPr>
        <w:spacing w:line="360" w:lineRule="auto"/>
        <w:jc w:val="left"/>
      </w:pPr>
      <m:oMath>
        <m:r>
          <w:rPr>
            <w:rFonts w:ascii="Cambria Math" w:hAnsi="Cambria Math"/>
          </w:rPr>
          <m:t>Q= JD</m:t>
        </m:r>
      </m:oMath>
      <w:r w:rsidRPr="00326C8C">
        <w:t xml:space="preserve"> + 0.5</w:t>
      </w:r>
    </w:p>
    <w:p w:rsidR="00962DC1" w:rsidRPr="00326C8C" w:rsidRDefault="00962DC1" w:rsidP="00962DC1">
      <w:pPr>
        <w:pStyle w:val="ListParagraph"/>
        <w:numPr>
          <w:ilvl w:val="0"/>
          <w:numId w:val="6"/>
        </w:numPr>
        <w:spacing w:line="360" w:lineRule="auto"/>
        <w:jc w:val="left"/>
      </w:pPr>
      <w:r w:rsidRPr="00326C8C">
        <w:t xml:space="preserve">Set </w:t>
      </w:r>
      <m:oMath>
        <m:r>
          <w:rPr>
            <w:rFonts w:ascii="Cambria Math" w:hAnsi="Cambria Math"/>
          </w:rPr>
          <m:t>Z</m:t>
        </m:r>
      </m:oMath>
      <w:r w:rsidRPr="00326C8C">
        <w:t xml:space="preserve"> = integer part</w:t>
      </w:r>
    </w:p>
    <w:p w:rsidR="00962DC1" w:rsidRPr="00326C8C" w:rsidRDefault="00962DC1" w:rsidP="00962DC1">
      <w:pPr>
        <w:pStyle w:val="ListParagraph"/>
        <w:numPr>
          <w:ilvl w:val="0"/>
          <w:numId w:val="6"/>
        </w:numPr>
        <w:spacing w:line="360" w:lineRule="auto"/>
        <w:jc w:val="left"/>
      </w:pPr>
      <w:r w:rsidRPr="00326C8C">
        <w:t>Dropping the fractional part of all results of all multiplications and divisions, let:</w:t>
      </w:r>
    </w:p>
    <w:p w:rsidR="00962DC1" w:rsidRPr="00326C8C" w:rsidRDefault="00962DC1" w:rsidP="00962DC1">
      <w:pPr>
        <w:pStyle w:val="ListParagraph"/>
        <w:numPr>
          <w:ilvl w:val="1"/>
          <w:numId w:val="8"/>
        </w:numPr>
        <w:spacing w:line="360" w:lineRule="auto"/>
        <w:jc w:val="left"/>
      </w:pPr>
      <m:oMath>
        <m:r>
          <w:rPr>
            <w:rFonts w:ascii="Cambria Math" w:hAnsi="Cambria Math"/>
          </w:rPr>
          <m:t>W</m:t>
        </m:r>
      </m:oMath>
      <w:r w:rsidRPr="00326C8C">
        <w:t xml:space="preserve"> = </w:t>
      </w:r>
      <m:oMath>
        <m:r>
          <w:rPr>
            <w:rFonts w:ascii="Cambria Math" w:hAnsi="Cambria Math"/>
          </w:rPr>
          <m:t xml:space="preserve"> (</m:t>
        </m:r>
        <m:f>
          <m:fPr>
            <m:type m:val="lin"/>
            <m:ctrlPr>
              <w:rPr>
                <w:rFonts w:ascii="Cambria Math" w:hAnsi="Cambria Math"/>
                <w:i/>
              </w:rPr>
            </m:ctrlPr>
          </m:fPr>
          <m:num>
            <m:r>
              <w:rPr>
                <w:rFonts w:ascii="Cambria Math" w:hAnsi="Cambria Math"/>
              </w:rPr>
              <m:t>Z-</m:t>
            </m:r>
            <m:r>
              <m:rPr>
                <m:nor/>
              </m:rPr>
              <w:rPr>
                <w:rFonts w:cs="Arial"/>
              </w:rPr>
              <m:t>1 867 216.2</m:t>
            </m:r>
            <m:r>
              <m:rPr>
                <m:nor/>
              </m:rPr>
              <w:rPr>
                <w:rFonts w:ascii="Cambria Math" w:cs="Arial"/>
              </w:rPr>
              <m:t>)</m:t>
            </m:r>
          </m:num>
          <m:den>
            <m:r>
              <m:rPr>
                <m:nor/>
              </m:rPr>
              <w:rPr>
                <w:rFonts w:cs="Arial"/>
              </w:rPr>
              <m:t>36</m:t>
            </m:r>
            <m:r>
              <m:rPr>
                <m:nor/>
              </m:rPr>
              <w:rPr>
                <w:rFonts w:ascii="Cambria Math" w:cs="Arial"/>
              </w:rPr>
              <m:t> </m:t>
            </m:r>
            <m:r>
              <m:rPr>
                <m:nor/>
              </m:rPr>
              <w:rPr>
                <w:rFonts w:cs="Arial"/>
              </w:rPr>
              <m:t>524.25</m:t>
            </m:r>
          </m:den>
        </m:f>
      </m:oMath>
    </w:p>
    <w:p w:rsidR="00962DC1" w:rsidRPr="00326C8C" w:rsidRDefault="00962DC1" w:rsidP="00962DC1">
      <w:pPr>
        <w:pStyle w:val="ListParagraph"/>
        <w:numPr>
          <w:ilvl w:val="1"/>
          <w:numId w:val="8"/>
        </w:numPr>
        <w:spacing w:line="360" w:lineRule="auto"/>
        <w:jc w:val="left"/>
      </w:pPr>
      <m:oMath>
        <m:r>
          <w:rPr>
            <w:rFonts w:ascii="Cambria Math" w:hAnsi="Cambria Math"/>
          </w:rPr>
          <m:t>A</m:t>
        </m:r>
      </m:oMath>
      <w:r w:rsidRPr="00326C8C">
        <w:t xml:space="preserve"> = </w:t>
      </w:r>
      <m:oMath>
        <m:r>
          <w:rPr>
            <w:rFonts w:ascii="Cambria Math" w:hAnsi="Cambria Math"/>
          </w:rPr>
          <m:t>Z</m:t>
        </m:r>
      </m:oMath>
      <w:r w:rsidRPr="00326C8C">
        <w:t xml:space="preserve"> + 1 + </w:t>
      </w:r>
      <m:oMath>
        <m:r>
          <w:rPr>
            <w:rFonts w:ascii="Cambria Math" w:hAnsi="Cambria Math"/>
          </w:rPr>
          <m:t>W</m:t>
        </m:r>
      </m:oMath>
      <w:r w:rsidRPr="00326C8C">
        <w:t xml:space="preserve"> – (</w:t>
      </w:r>
      <m:oMath>
        <m:f>
          <m:fPr>
            <m:type m:val="lin"/>
            <m:ctrlPr>
              <w:rPr>
                <w:rFonts w:ascii="Cambria Math" w:hAnsi="Cambria Math"/>
                <w:i/>
              </w:rPr>
            </m:ctrlPr>
          </m:fPr>
          <m:num>
            <m:r>
              <w:rPr>
                <w:rFonts w:ascii="Cambria Math" w:hAnsi="Cambria Math"/>
              </w:rPr>
              <m:t>W</m:t>
            </m:r>
          </m:num>
          <m:den>
            <m:r>
              <w:rPr>
                <w:rFonts w:ascii="Cambria Math" w:hAnsi="Cambria Math"/>
              </w:rPr>
              <m:t>4</m:t>
            </m:r>
          </m:den>
        </m:f>
        <m:r>
          <w:rPr>
            <w:rFonts w:ascii="Cambria Math" w:hAnsi="Cambria Math"/>
          </w:rPr>
          <m:t>)</m:t>
        </m:r>
      </m:oMath>
    </w:p>
    <w:p w:rsidR="00962DC1" w:rsidRPr="00326C8C" w:rsidRDefault="00962DC1" w:rsidP="00962DC1">
      <w:pPr>
        <w:pStyle w:val="ListParagraph"/>
        <w:numPr>
          <w:ilvl w:val="1"/>
          <w:numId w:val="8"/>
        </w:numPr>
        <w:spacing w:line="360" w:lineRule="auto"/>
        <w:jc w:val="left"/>
      </w:pPr>
      <m:oMath>
        <m:r>
          <w:rPr>
            <w:rFonts w:ascii="Cambria Math" w:hAnsi="Cambria Math"/>
          </w:rPr>
          <m:t>B</m:t>
        </m:r>
      </m:oMath>
      <w:r w:rsidRPr="00326C8C">
        <w:t xml:space="preserve"> = </w:t>
      </w:r>
      <m:oMath>
        <m:r>
          <w:rPr>
            <w:rFonts w:ascii="Cambria Math" w:hAnsi="Cambria Math"/>
          </w:rPr>
          <m:t>A</m:t>
        </m:r>
      </m:oMath>
      <w:r w:rsidRPr="00326C8C">
        <w:t xml:space="preserve"> + 1524</w:t>
      </w:r>
    </w:p>
    <w:p w:rsidR="00962DC1" w:rsidRPr="00326C8C" w:rsidRDefault="00962DC1" w:rsidP="00962DC1">
      <w:pPr>
        <w:pStyle w:val="ListParagraph"/>
        <w:numPr>
          <w:ilvl w:val="1"/>
          <w:numId w:val="8"/>
        </w:numPr>
        <w:spacing w:line="360" w:lineRule="auto"/>
        <w:jc w:val="left"/>
      </w:pPr>
      <m:oMath>
        <m:r>
          <w:rPr>
            <w:rFonts w:ascii="Cambria Math" w:hAnsi="Cambria Math"/>
          </w:rPr>
          <m:t>C</m:t>
        </m:r>
      </m:oMath>
      <w:r w:rsidRPr="00326C8C">
        <w:t xml:space="preserve"> = </w:t>
      </w:r>
      <m:oMath>
        <m:r>
          <w:rPr>
            <w:rFonts w:ascii="Cambria Math" w:hAnsi="Cambria Math"/>
          </w:rPr>
          <m:t xml:space="preserve"> </m:t>
        </m:r>
        <m:f>
          <m:fPr>
            <m:type m:val="lin"/>
            <m:ctrlPr>
              <w:rPr>
                <w:rFonts w:ascii="Cambria Math" w:hAnsi="Cambria Math"/>
                <w:i/>
              </w:rPr>
            </m:ctrlPr>
          </m:fPr>
          <m:num>
            <m:r>
              <w:rPr>
                <w:rFonts w:ascii="Cambria Math" w:hAnsi="Cambria Math"/>
              </w:rPr>
              <m:t>(B-</m:t>
            </m:r>
            <m:r>
              <m:rPr>
                <m:nor/>
              </m:rPr>
              <w:rPr>
                <w:rFonts w:cs="Arial"/>
              </w:rPr>
              <m:t>122.1</m:t>
            </m:r>
            <m:r>
              <w:rPr>
                <w:rFonts w:ascii="Cambria Math" w:hAnsi="Cambria Math"/>
              </w:rPr>
              <m:t>)</m:t>
            </m:r>
          </m:num>
          <m:den>
            <m:r>
              <m:rPr>
                <m:nor/>
              </m:rPr>
              <w:rPr>
                <w:rFonts w:cs="Arial"/>
              </w:rPr>
              <m:t>365.25</m:t>
            </m:r>
          </m:den>
        </m:f>
      </m:oMath>
    </w:p>
    <w:p w:rsidR="00962DC1" w:rsidRPr="00326C8C" w:rsidRDefault="00962DC1" w:rsidP="00962DC1">
      <w:pPr>
        <w:pStyle w:val="ListParagraph"/>
        <w:numPr>
          <w:ilvl w:val="1"/>
          <w:numId w:val="8"/>
        </w:numPr>
        <w:spacing w:line="360" w:lineRule="auto"/>
        <w:jc w:val="left"/>
      </w:pPr>
      <m:oMath>
        <m:r>
          <w:rPr>
            <w:rFonts w:ascii="Cambria Math" w:hAnsi="Cambria Math"/>
          </w:rPr>
          <m:t>D</m:t>
        </m:r>
      </m:oMath>
      <w:r w:rsidRPr="00326C8C">
        <w:t xml:space="preserve"> = 365.25 </w:t>
      </w:r>
      <m:oMath>
        <m:r>
          <w:rPr>
            <w:rFonts w:ascii="Cambria Math" w:hAnsi="Cambria Math"/>
          </w:rPr>
          <m:t>×</m:t>
        </m:r>
      </m:oMath>
      <w:r w:rsidRPr="00326C8C">
        <w:t xml:space="preserve"> </w:t>
      </w:r>
      <m:oMath>
        <m:r>
          <w:rPr>
            <w:rFonts w:ascii="Cambria Math" w:hAnsi="Cambria Math"/>
          </w:rPr>
          <m:t>C</m:t>
        </m:r>
      </m:oMath>
    </w:p>
    <w:p w:rsidR="00962DC1" w:rsidRPr="00326C8C" w:rsidRDefault="00962DC1" w:rsidP="00962DC1">
      <w:pPr>
        <w:pStyle w:val="ListParagraph"/>
        <w:numPr>
          <w:ilvl w:val="1"/>
          <w:numId w:val="8"/>
        </w:numPr>
        <w:spacing w:line="360" w:lineRule="auto"/>
        <w:jc w:val="left"/>
      </w:pPr>
      <m:oMath>
        <m:r>
          <w:rPr>
            <w:rFonts w:ascii="Cambria Math" w:hAnsi="Cambria Math"/>
          </w:rPr>
          <m:t>E</m:t>
        </m:r>
      </m:oMath>
      <w:r w:rsidRPr="00326C8C">
        <w:t xml:space="preserve"> =</w:t>
      </w:r>
      <m:oMath>
        <m:r>
          <w:rPr>
            <w:rFonts w:ascii="Cambria Math" w:hAnsi="Cambria Math"/>
          </w:rPr>
          <m:t xml:space="preserve"> </m:t>
        </m:r>
        <m:f>
          <m:fPr>
            <m:type m:val="lin"/>
            <m:ctrlPr>
              <w:rPr>
                <w:rFonts w:ascii="Cambria Math" w:hAnsi="Cambria Math"/>
                <w:i/>
              </w:rPr>
            </m:ctrlPr>
          </m:fPr>
          <m:num>
            <m:r>
              <w:rPr>
                <w:rFonts w:ascii="Cambria Math" w:hAnsi="Cambria Math"/>
              </w:rPr>
              <m:t>(B-D)</m:t>
            </m:r>
          </m:num>
          <m:den>
            <m:r>
              <m:rPr>
                <m:nor/>
              </m:rPr>
              <w:rPr>
                <w:rFonts w:cs="Arial"/>
              </w:rPr>
              <m:t>30.6001</m:t>
            </m:r>
          </m:den>
        </m:f>
      </m:oMath>
    </w:p>
    <w:p w:rsidR="00962DC1" w:rsidRPr="00326C8C" w:rsidRDefault="00962DC1" w:rsidP="00962DC1">
      <w:pPr>
        <w:pStyle w:val="ListParagraph"/>
        <w:numPr>
          <w:ilvl w:val="1"/>
          <w:numId w:val="8"/>
        </w:numPr>
        <w:spacing w:line="360" w:lineRule="auto"/>
        <w:jc w:val="left"/>
      </w:pPr>
      <m:oMath>
        <m:r>
          <w:rPr>
            <w:rFonts w:ascii="Cambria Math" w:hAnsi="Cambria Math"/>
          </w:rPr>
          <m:t>F</m:t>
        </m:r>
      </m:oMath>
      <w:r w:rsidRPr="00326C8C">
        <w:t xml:space="preserve"> = 30.6001 </w:t>
      </w:r>
      <m:oMath>
        <m:r>
          <w:rPr>
            <w:rFonts w:ascii="Cambria Math" w:hAnsi="Cambria Math"/>
          </w:rPr>
          <m:t>×</m:t>
        </m:r>
      </m:oMath>
      <w:r w:rsidRPr="00326C8C">
        <w:t xml:space="preserve"> </w:t>
      </w:r>
      <m:oMath>
        <m:r>
          <w:rPr>
            <w:rFonts w:ascii="Cambria Math" w:hAnsi="Cambria Math"/>
          </w:rPr>
          <m:t>E</m:t>
        </m:r>
      </m:oMath>
    </w:p>
    <w:p w:rsidR="00962DC1" w:rsidRPr="00326C8C" w:rsidRDefault="00962DC1" w:rsidP="00962DC1">
      <w:pPr>
        <w:pStyle w:val="ListParagraph"/>
        <w:numPr>
          <w:ilvl w:val="0"/>
          <w:numId w:val="6"/>
        </w:numPr>
        <w:spacing w:line="360" w:lineRule="auto"/>
        <w:jc w:val="left"/>
      </w:pPr>
      <w:r w:rsidRPr="00326C8C">
        <w:t xml:space="preserve">Day of month = </w:t>
      </w:r>
      <m:oMath>
        <m:r>
          <w:rPr>
            <w:rFonts w:ascii="Cambria Math" w:hAnsi="Cambria Math"/>
          </w:rPr>
          <m:t>B</m:t>
        </m:r>
      </m:oMath>
      <w:r w:rsidRPr="00326C8C">
        <w:t xml:space="preserve"> – </w:t>
      </w:r>
      <m:oMath>
        <m:r>
          <w:rPr>
            <w:rFonts w:ascii="Cambria Math" w:hAnsi="Cambria Math"/>
          </w:rPr>
          <m:t>D</m:t>
        </m:r>
      </m:oMath>
      <w:r w:rsidRPr="00326C8C">
        <w:t xml:space="preserve"> – </w:t>
      </w:r>
      <m:oMath>
        <m:r>
          <w:rPr>
            <w:rFonts w:ascii="Cambria Math" w:hAnsi="Cambria Math"/>
          </w:rPr>
          <m:t>F</m:t>
        </m:r>
      </m:oMath>
      <w:r w:rsidRPr="00326C8C">
        <w:t xml:space="preserve"> + (</w:t>
      </w:r>
      <m:oMath>
        <m:r>
          <w:rPr>
            <w:rFonts w:ascii="Cambria Math" w:hAnsi="Cambria Math"/>
          </w:rPr>
          <m:t>Q</m:t>
        </m:r>
      </m:oMath>
      <w:r w:rsidRPr="00326C8C">
        <w:t xml:space="preserve"> – </w:t>
      </w:r>
      <m:oMath>
        <m:r>
          <w:rPr>
            <w:rFonts w:ascii="Cambria Math" w:hAnsi="Cambria Math"/>
          </w:rPr>
          <m:t>Z</m:t>
        </m:r>
      </m:oMath>
      <w:r w:rsidRPr="00326C8C">
        <w:t>) (including the decimal fraction of the day)</w:t>
      </w:r>
    </w:p>
    <w:p w:rsidR="00962DC1" w:rsidRPr="00326C8C" w:rsidRDefault="00962DC1" w:rsidP="00962DC1">
      <w:pPr>
        <w:pStyle w:val="ListParagraph"/>
        <w:numPr>
          <w:ilvl w:val="0"/>
          <w:numId w:val="6"/>
        </w:numPr>
        <w:spacing w:line="360" w:lineRule="auto"/>
        <w:jc w:val="left"/>
      </w:pPr>
      <w:r w:rsidRPr="00326C8C">
        <w:t xml:space="preserve">Month = </w:t>
      </w:r>
      <m:oMath>
        <m:r>
          <w:rPr>
            <w:rFonts w:ascii="Cambria Math" w:hAnsi="Cambria Math"/>
          </w:rPr>
          <m:t>E</m:t>
        </m:r>
      </m:oMath>
      <w:r w:rsidRPr="00326C8C">
        <w:t xml:space="preserve"> – 1 if </w:t>
      </w:r>
      <m:oMath>
        <m:r>
          <w:rPr>
            <w:rFonts w:ascii="Cambria Math" w:hAnsi="Cambria Math"/>
          </w:rPr>
          <m:t>E</m:t>
        </m:r>
      </m:oMath>
      <w:r w:rsidRPr="00326C8C">
        <w:t xml:space="preserve"> is less than 13.5, or = </w:t>
      </w:r>
      <m:oMath>
        <m:r>
          <w:rPr>
            <w:rFonts w:ascii="Cambria Math" w:hAnsi="Cambria Math"/>
          </w:rPr>
          <m:t>E</m:t>
        </m:r>
      </m:oMath>
      <w:r w:rsidRPr="00326C8C">
        <w:t xml:space="preserve"> – 13 if </w:t>
      </w:r>
      <m:oMath>
        <m:r>
          <w:rPr>
            <w:rFonts w:ascii="Cambria Math" w:hAnsi="Cambria Math"/>
          </w:rPr>
          <m:t>E</m:t>
        </m:r>
      </m:oMath>
      <w:r w:rsidRPr="00326C8C">
        <w:t xml:space="preserve"> is more than 13.5</w:t>
      </w:r>
    </w:p>
    <w:p w:rsidR="00962DC1" w:rsidRPr="00326C8C" w:rsidRDefault="00962DC1" w:rsidP="00962DC1">
      <w:pPr>
        <w:pStyle w:val="ListParagraph"/>
        <w:numPr>
          <w:ilvl w:val="0"/>
          <w:numId w:val="6"/>
        </w:numPr>
        <w:spacing w:line="360" w:lineRule="auto"/>
        <w:jc w:val="left"/>
      </w:pPr>
      <w:r w:rsidRPr="00326C8C">
        <w:t xml:space="preserve">Year = </w:t>
      </w:r>
      <m:oMath>
        <m:r>
          <w:rPr>
            <w:rFonts w:ascii="Cambria Math" w:hAnsi="Cambria Math"/>
          </w:rPr>
          <m:t>C</m:t>
        </m:r>
      </m:oMath>
      <w:r w:rsidRPr="00326C8C">
        <w:t xml:space="preserve"> – 4716 if month is more than 2.5, or = </w:t>
      </w:r>
      <m:oMath>
        <m:r>
          <w:rPr>
            <w:rFonts w:ascii="Cambria Math" w:hAnsi="Cambria Math"/>
          </w:rPr>
          <m:t>C</m:t>
        </m:r>
      </m:oMath>
      <w:r w:rsidRPr="00326C8C">
        <w:t xml:space="preserve"> – 4715 if month is less than 2.5</w:t>
      </w:r>
    </w:p>
    <w:p w:rsidR="00962DC1" w:rsidRPr="00326C8C" w:rsidRDefault="00962DC1" w:rsidP="00962DC1">
      <w:pPr>
        <w:rPr>
          <w:rFonts w:ascii="Courier New" w:hAnsi="Courier New" w:cs="Courier New"/>
          <w:b/>
        </w:rPr>
      </w:pPr>
      <w:r w:rsidRPr="00326C8C">
        <w:rPr>
          <w:rStyle w:val="mw-headline"/>
          <w:b/>
        </w:rPr>
        <w:t xml:space="preserve">Computing the day of year (subroutine </w:t>
      </w:r>
      <w:r w:rsidRPr="00326C8C">
        <w:rPr>
          <w:rFonts w:ascii="Courier New" w:hAnsi="Courier New" w:cs="Courier New"/>
        </w:rPr>
        <w:t>day_of_year</w:t>
      </w:r>
      <w:r w:rsidRPr="00326C8C">
        <w:rPr>
          <w:rFonts w:ascii="Courier New" w:hAnsi="Courier New" w:cs="Courier New"/>
          <w:b/>
        </w:rPr>
        <w:t>)</w:t>
      </w:r>
    </w:p>
    <w:p w:rsidR="000D5BD4" w:rsidRDefault="00962DC1" w:rsidP="000D5BD4">
      <w:r w:rsidRPr="00326C8C">
        <w:t xml:space="preserve">The day of year </w:t>
      </w:r>
      <w:r w:rsidRPr="00326C8C">
        <w:rPr>
          <w:rFonts w:ascii="Courier New" w:hAnsi="Courier New" w:cs="Courier New"/>
        </w:rPr>
        <w:t>d</w:t>
      </w:r>
      <w:r w:rsidRPr="00326C8C">
        <w:t xml:space="preserve"> is defined as the sequential day number starting with day 1 on January </w:t>
      </w:r>
      <w:r>
        <w:t>1</w:t>
      </w:r>
      <w:r w:rsidRPr="009F0998">
        <w:rPr>
          <w:vertAlign w:val="superscript"/>
        </w:rPr>
        <w:t>st</w:t>
      </w:r>
      <w:r w:rsidRPr="00326C8C">
        <w:t xml:space="preserve">. Thus, the Julian day numbers can be obtained </w:t>
      </w:r>
      <w:r>
        <w:t>by</w:t>
      </w:r>
      <w:r w:rsidRPr="00326C8C">
        <w:t xml:space="preserve"> subtr</w:t>
      </w:r>
      <w:r>
        <w:t>acting the Julian day number of</w:t>
      </w:r>
      <w:r w:rsidRPr="00326C8C">
        <w:t xml:space="preserve"> December</w:t>
      </w:r>
      <w:r>
        <w:t xml:space="preserve"> 31</w:t>
      </w:r>
      <w:r w:rsidRPr="009F0998">
        <w:rPr>
          <w:vertAlign w:val="superscript"/>
        </w:rPr>
        <w:t>st</w:t>
      </w:r>
      <w:r>
        <w:t xml:space="preserve"> </w:t>
      </w:r>
      <w:r w:rsidRPr="00326C8C">
        <w:t>of</w:t>
      </w:r>
      <w:r>
        <w:t xml:space="preserve"> the</w:t>
      </w:r>
      <w:r w:rsidRPr="00326C8C">
        <w:t xml:space="preserve"> previous year from the current Julian day number.</w:t>
      </w:r>
      <w:r w:rsidR="000D5BD4">
        <w:br w:type="page"/>
      </w:r>
    </w:p>
    <w:p w:rsidR="004B7C3F" w:rsidRPr="00326C8C" w:rsidRDefault="004B7C3F" w:rsidP="0090359A">
      <w:pPr>
        <w:pStyle w:val="Heading1"/>
      </w:pPr>
      <w:r w:rsidRPr="00326C8C">
        <w:lastRenderedPageBreak/>
        <w:t>Obtaining results in experimental or monitoring points</w:t>
      </w:r>
    </w:p>
    <w:p w:rsidR="004B7C3F" w:rsidRPr="00326C8C" w:rsidRDefault="004B7C3F" w:rsidP="004B7C3F">
      <w:r w:rsidRPr="00326C8C">
        <w:t>In case</w:t>
      </w:r>
      <w:r>
        <w:t>s</w:t>
      </w:r>
      <w:r w:rsidRPr="00326C8C">
        <w:t xml:space="preserve"> where experimental or monitoring values are available, the user can </w:t>
      </w:r>
      <w:r>
        <w:t>choose</w:t>
      </w:r>
      <w:r w:rsidRPr="00326C8C">
        <w:t xml:space="preserve"> to compute values in those specific points.</w:t>
      </w:r>
    </w:p>
    <w:p w:rsidR="004B7C3F" w:rsidRPr="00326C8C" w:rsidRDefault="004B7C3F" w:rsidP="004B7C3F">
      <w:r w:rsidRPr="00326C8C">
        <w:t xml:space="preserve">The interpolation technique using FE shape functions was adopted in </w:t>
      </w:r>
      <w:r w:rsidRPr="00326C8C">
        <w:rPr>
          <w:rFonts w:ascii="Courier New" w:hAnsi="Courier New" w:cs="Courier New"/>
        </w:rPr>
        <w:t>PAT</w:t>
      </w:r>
      <w:r w:rsidRPr="00326C8C">
        <w:t xml:space="preserve">. The main advantage of this approach is that it makes no assumptions other than those already introduced in the finite element model </w:t>
      </w:r>
      <w:r w:rsidRPr="00326C8C">
        <w:fldChar w:fldCharType="begin"/>
      </w:r>
      <w:r w:rsidRPr="00326C8C">
        <w:instrText xml:space="preserve"> REF _Ref77780141 \h </w:instrText>
      </w:r>
      <w:r w:rsidRPr="00326C8C">
        <w:fldChar w:fldCharType="separate"/>
      </w:r>
      <w:r w:rsidR="00CB6FE7" w:rsidRPr="00CB6FE7">
        <w:t>[</w:t>
      </w:r>
      <w:r w:rsidR="00CB6FE7" w:rsidRPr="00CB6FE7">
        <w:rPr>
          <w:noProof/>
        </w:rPr>
        <w:t>5</w:t>
      </w:r>
      <w:r w:rsidRPr="00326C8C">
        <w:fldChar w:fldCharType="end"/>
      </w:r>
      <w:r w:rsidRPr="00326C8C">
        <w:t>].</w:t>
      </w:r>
    </w:p>
    <w:p w:rsidR="004B7C3F" w:rsidRPr="00326C8C" w:rsidRDefault="004B7C3F" w:rsidP="004B7C3F">
      <w:r w:rsidRPr="00326C8C">
        <w:t xml:space="preserve">The strategy implemented in the subroutine </w:t>
      </w:r>
      <w:r w:rsidRPr="00326C8C">
        <w:rPr>
          <w:rFonts w:ascii="Courier New" w:hAnsi="Courier New" w:cs="Courier New"/>
        </w:rPr>
        <w:t>find_points</w:t>
      </w:r>
      <w:r w:rsidRPr="00326C8C">
        <w:t xml:space="preserve"> consists of the following steps:</w:t>
      </w:r>
    </w:p>
    <w:p w:rsidR="004B7C3F" w:rsidRPr="00326C8C" w:rsidRDefault="004B7C3F" w:rsidP="004B7C3F">
      <w:pPr>
        <w:pStyle w:val="ListParagraph"/>
        <w:numPr>
          <w:ilvl w:val="0"/>
          <w:numId w:val="9"/>
        </w:numPr>
        <w:jc w:val="left"/>
      </w:pPr>
      <w:r w:rsidRPr="00326C8C">
        <w:t xml:space="preserve">Identify the nearest mesh node to the given </w:t>
      </w:r>
      <w:r>
        <w:t>data point;</w:t>
      </w:r>
    </w:p>
    <w:p w:rsidR="004B7C3F" w:rsidRPr="00326C8C" w:rsidRDefault="004B7C3F" w:rsidP="004B7C3F">
      <w:pPr>
        <w:pStyle w:val="ListParagraph"/>
        <w:numPr>
          <w:ilvl w:val="0"/>
          <w:numId w:val="9"/>
        </w:numPr>
        <w:jc w:val="left"/>
      </w:pPr>
      <w:r w:rsidRPr="00326C8C">
        <w:t>For each element containing the nearest mesh node, compute the local coordinates of the data point (</w:t>
      </w:r>
      <m:oMath>
        <m:sSub>
          <m:sSubPr>
            <m:ctrlPr>
              <w:rPr>
                <w:rFonts w:ascii="Cambria Math" w:hAnsi="Cambria Math"/>
                <w:i/>
              </w:rPr>
            </m:ctrlPr>
          </m:sSubPr>
          <m:e>
            <m:r>
              <w:rPr>
                <w:rFonts w:ascii="Cambria Math" w:hAnsi="Cambria Math"/>
              </w:rPr>
              <m:t>ξ</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p</m:t>
            </m:r>
          </m:sub>
        </m:sSub>
      </m:oMath>
      <w:r w:rsidRPr="00326C8C">
        <w:t>);</w:t>
      </w:r>
    </w:p>
    <w:p w:rsidR="004B7C3F" w:rsidRPr="00326C8C" w:rsidRDefault="004B7C3F" w:rsidP="004B7C3F">
      <w:pPr>
        <w:pStyle w:val="ListParagraph"/>
        <w:numPr>
          <w:ilvl w:val="0"/>
          <w:numId w:val="9"/>
        </w:numPr>
        <w:jc w:val="left"/>
      </w:pPr>
      <w:r w:rsidRPr="00326C8C">
        <w:t xml:space="preserve">If the point falls inside the domain of the element, that is </w:t>
      </w:r>
      <m:oMath>
        <m:r>
          <m:rPr>
            <m:nor/>
          </m:rPr>
          <w:rPr>
            <w:rFonts w:cs="Arial"/>
          </w:rPr>
          <m:t>-1</m:t>
        </m:r>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p</m:t>
            </m:r>
          </m:sub>
        </m:sSub>
        <m:r>
          <w:rPr>
            <w:rFonts w:ascii="Cambria Math" w:hAnsi="Cambria Math"/>
          </w:rPr>
          <m:t>≤</m:t>
        </m:r>
        <m:r>
          <m:rPr>
            <m:nor/>
          </m:rPr>
          <w:rPr>
            <w:rFonts w:cs="Arial"/>
          </w:rPr>
          <m:t>1</m:t>
        </m:r>
        <m:r>
          <w:rPr>
            <w:rFonts w:ascii="Cambria Math" w:hAnsi="Cambria Math"/>
          </w:rPr>
          <m:t xml:space="preserve">, </m:t>
        </m:r>
        <m:r>
          <m:rPr>
            <m:nor/>
          </m:rPr>
          <w:rPr>
            <w:rFonts w:cs="Arial"/>
          </w:rPr>
          <m:t>-1</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m:t>
        </m:r>
        <m:r>
          <m:rPr>
            <m:nor/>
          </m:rPr>
          <w:rPr>
            <w:rFonts w:cs="Arial"/>
          </w:rPr>
          <m:t>1 and  -1</m:t>
        </m:r>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p</m:t>
            </m:r>
          </m:sub>
        </m:sSub>
        <m:r>
          <w:rPr>
            <w:rFonts w:ascii="Cambria Math" w:hAnsi="Cambria Math"/>
          </w:rPr>
          <m:t>≤</m:t>
        </m:r>
        <m:r>
          <m:rPr>
            <m:nor/>
          </m:rPr>
          <w:rPr>
            <w:rFonts w:cs="Arial"/>
          </w:rPr>
          <m:t>1</m:t>
        </m:r>
      </m:oMath>
      <w:r w:rsidRPr="00326C8C">
        <w:t>, the element is the owner element and the local coordinates of the data point are (</w:t>
      </w:r>
      <m:oMath>
        <m:sSub>
          <m:sSubPr>
            <m:ctrlPr>
              <w:rPr>
                <w:rFonts w:ascii="Cambria Math" w:hAnsi="Cambria Math"/>
                <w:i/>
              </w:rPr>
            </m:ctrlPr>
          </m:sSubPr>
          <m:e>
            <m:r>
              <w:rPr>
                <w:rFonts w:ascii="Cambria Math" w:hAnsi="Cambria Math"/>
              </w:rPr>
              <m:t>ξ</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ζ</m:t>
            </m:r>
          </m:e>
          <m:sub>
            <m:r>
              <w:rPr>
                <w:rFonts w:ascii="Cambria Math" w:hAnsi="Cambria Math"/>
              </w:rPr>
              <m:t>p</m:t>
            </m:r>
          </m:sub>
        </m:sSub>
      </m:oMath>
      <w:r w:rsidRPr="00326C8C">
        <w:t>).</w:t>
      </w:r>
    </w:p>
    <w:p w:rsidR="004B7C3F" w:rsidRPr="00326C8C" w:rsidRDefault="004B7C3F" w:rsidP="004B7C3F">
      <w:r w:rsidRPr="00326C8C">
        <w:t>The computation of the local coordinates from the global coordinates of the data points, called inverse mapping, is a non-trivial operation and it is obtained using the Newton-Raphson method.</w:t>
      </w:r>
    </w:p>
    <w:p w:rsidR="004B7C3F" w:rsidRPr="00326C8C" w:rsidRDefault="004B7C3F" w:rsidP="004B7C3F">
      <w:r w:rsidRPr="00326C8C">
        <w:t xml:space="preserve">The shape functions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(ξ,η,ζ)</m:t>
        </m:r>
      </m:oMath>
      <w:r w:rsidRPr="00326C8C">
        <w:t xml:space="preserve"> used to interpolat</w:t>
      </w:r>
      <w:r>
        <w:t>e the coordinate vectors define</w:t>
      </w:r>
      <w:r w:rsidRPr="00326C8C">
        <w:t xml:space="preserve"> a one-to-one mapping from</w:t>
      </w:r>
      <w:r>
        <w:t xml:space="preserve"> the</w:t>
      </w:r>
      <w:r w:rsidRPr="00326C8C">
        <w:t xml:space="preserve"> local </w:t>
      </w:r>
      <m:oMath>
        <m:r>
          <w:rPr>
            <w:rFonts w:ascii="Cambria Math" w:hAnsi="Cambria Math"/>
          </w:rPr>
          <m:t>(ξ,η,ζ)</m:t>
        </m:r>
      </m:oMath>
      <w:r w:rsidRPr="00326C8C">
        <w:t xml:space="preserve"> coordinate system to </w:t>
      </w:r>
      <w:r>
        <w:t xml:space="preserve">the </w:t>
      </w:r>
      <w:r w:rsidRPr="00326C8C">
        <w:t xml:space="preserve">global </w:t>
      </w:r>
      <m:oMath>
        <m:r>
          <w:rPr>
            <w:rFonts w:ascii="Cambria Math" w:hAnsi="Cambria Math"/>
          </w:rPr>
          <m:t>(x,y,z)</m:t>
        </m:r>
      </m:oMath>
      <w:r w:rsidRPr="00326C8C">
        <w:t xml:space="preserve"> coordinate system,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4B7C3F" w:rsidRPr="00326C8C" w:rsidTr="004B7C3F">
        <w:tc>
          <w:tcPr>
            <w:tcW w:w="988" w:type="dxa"/>
          </w:tcPr>
          <w:p w:rsidR="004B7C3F" w:rsidRPr="00326C8C" w:rsidRDefault="004B7C3F" w:rsidP="004B7C3F">
            <w:pPr>
              <w:tabs>
                <w:tab w:val="right" w:pos="9072"/>
              </w:tabs>
            </w:pPr>
          </w:p>
        </w:tc>
        <w:tc>
          <w:tcPr>
            <w:tcW w:w="7087" w:type="dxa"/>
            <w:vAlign w:val="center"/>
          </w:tcPr>
          <w:p w:rsidR="004B7C3F" w:rsidRPr="00326C8C" w:rsidRDefault="004B7C3F" w:rsidP="004B7C3F">
            <m:oMathPara>
              <m:oMath>
                <m:r>
                  <m:rPr>
                    <m:sty m:val="b"/>
                  </m:rPr>
                  <w:rPr>
                    <w:rFonts w:ascii="Cambria Math" w:hAnsi="Cambria Math"/>
                  </w:rPr>
                  <m:t>x</m:t>
                </m:r>
                <m:r>
                  <w:rPr>
                    <w:rFonts w:ascii="Cambria Math" w:hAnsi="Cambria Math"/>
                  </w:rPr>
                  <m:t>(</m:t>
                </m:r>
                <m:r>
                  <m:rPr>
                    <m:nor/>
                  </m:rPr>
                  <w:rPr>
                    <w:rFonts w:ascii="Cambria Math" w:hAnsi="Cambria Math"/>
                    <w:b/>
                  </w:rPr>
                  <m:t>ξ</m:t>
                </m:r>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NOD</m:t>
                    </m:r>
                  </m:sup>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r>
                      <m:rPr>
                        <m:nor/>
                      </m:rPr>
                      <w:rPr>
                        <w:rFonts w:ascii="Cambria Math" w:hAnsi="Cambria Math"/>
                        <w:b/>
                      </w:rPr>
                      <m:t>ξ</m:t>
                    </m:r>
                    <m:r>
                      <w:rPr>
                        <w:rFonts w:ascii="Cambria Math" w:hAnsi="Cambria Math"/>
                      </w:rPr>
                      <m:t xml:space="preserve">) </m:t>
                    </m:r>
                    <m:sSubSup>
                      <m:sSubSupPr>
                        <m:ctrlPr>
                          <w:rPr>
                            <w:rFonts w:ascii="Cambria Math" w:hAnsi="Cambria Math"/>
                            <w:i/>
                          </w:rPr>
                        </m:ctrlPr>
                      </m:sSubSupPr>
                      <m:e>
                        <m:r>
                          <m:rPr>
                            <m:sty m:val="b"/>
                          </m:rPr>
                          <w:rPr>
                            <w:rFonts w:ascii="Cambria Math" w:hAnsi="Cambria Math"/>
                          </w:rPr>
                          <m:t>x</m:t>
                        </m:r>
                      </m:e>
                      <m:sub>
                        <m:r>
                          <w:rPr>
                            <w:rFonts w:ascii="Cambria Math" w:hAnsi="Cambria Math"/>
                          </w:rPr>
                          <m:t>a</m:t>
                        </m:r>
                      </m:sub>
                      <m:sup>
                        <m:r>
                          <w:rPr>
                            <w:rFonts w:ascii="Cambria Math" w:hAnsi="Cambria Math"/>
                          </w:rPr>
                          <m:t>e</m:t>
                        </m:r>
                      </m:sup>
                    </m:sSubSup>
                  </m:e>
                </m:nary>
              </m:oMath>
            </m:oMathPara>
          </w:p>
        </w:tc>
        <w:tc>
          <w:tcPr>
            <w:tcW w:w="1275" w:type="dxa"/>
            <w:vAlign w:val="center"/>
          </w:tcPr>
          <w:p w:rsidR="004B7C3F" w:rsidRPr="00326C8C" w:rsidRDefault="004B7C3F" w:rsidP="004B7C3F">
            <w:pPr>
              <w:keepNext/>
              <w:tabs>
                <w:tab w:val="right" w:pos="9072"/>
              </w:tabs>
              <w:jc w:val="right"/>
            </w:pPr>
            <w:r w:rsidRPr="00326C8C">
              <w:t>(</w:t>
            </w:r>
            <w:fldSimple w:instr=" SEQ EQ \* ARABIC ">
              <w:r w:rsidR="00CB6FE7">
                <w:rPr>
                  <w:noProof/>
                </w:rPr>
                <w:t>5</w:t>
              </w:r>
            </w:fldSimple>
            <w:r w:rsidRPr="00326C8C">
              <w:t xml:space="preserve">) </w:t>
            </w:r>
          </w:p>
        </w:tc>
      </w:tr>
    </w:tbl>
    <w:p w:rsidR="004B7C3F" w:rsidRPr="00326C8C" w:rsidRDefault="004B7C3F" w:rsidP="004B7C3F">
      <w:r w:rsidRPr="00326C8C">
        <w:t xml:space="preserve">where </w:t>
      </w:r>
      <m:oMath>
        <m:r>
          <m:rPr>
            <m:nor/>
          </m:rPr>
          <w:rPr>
            <w:rFonts w:ascii="Cambria Math" w:hAnsi="Cambria Math"/>
            <w:b/>
          </w:rPr>
          <m:t xml:space="preserve">ξ = </m:t>
        </m:r>
        <m:sSup>
          <m:sSupPr>
            <m:ctrlPr>
              <w:rPr>
                <w:rFonts w:ascii="Cambria Math" w:hAnsi="Cambria Math"/>
                <w:b/>
                <w:i/>
              </w:rPr>
            </m:ctrlPr>
          </m:sSupPr>
          <m:e>
            <m:r>
              <w:rPr>
                <w:rFonts w:ascii="Cambria Math" w:hAnsi="Cambria Math"/>
              </w:rPr>
              <m:t>[ξ,η,ζ]</m:t>
            </m:r>
          </m:e>
          <m:sup>
            <m:r>
              <m:rPr>
                <m:nor/>
              </m:rPr>
              <w:rPr>
                <w:rFonts w:ascii="Cambria Math" w:hAnsi="Cambria Math"/>
              </w:rPr>
              <m:t>T</m:t>
            </m:r>
          </m:sup>
        </m:sSup>
      </m:oMath>
      <w:r w:rsidRPr="00326C8C">
        <w:t xml:space="preserve"> denote</w:t>
      </w:r>
      <w:r>
        <w:t>s</w:t>
      </w:r>
      <w:r w:rsidRPr="00326C8C">
        <w:t xml:space="preserve"> the local coordinate vector and </w:t>
      </w:r>
      <m:oMath>
        <m:sSubSup>
          <m:sSubSupPr>
            <m:ctrlPr>
              <w:rPr>
                <w:rFonts w:ascii="Cambria Math" w:hAnsi="Cambria Math"/>
                <w:i/>
              </w:rPr>
            </m:ctrlPr>
          </m:sSubSupPr>
          <m:e>
            <m:r>
              <m:rPr>
                <m:nor/>
              </m:rPr>
              <w:rPr>
                <w:rFonts w:ascii="Cambria Math" w:hAnsi="Cambria Math"/>
                <w:b/>
              </w:rPr>
              <m:t>x</m:t>
            </m:r>
          </m:e>
          <m:sub>
            <m:r>
              <w:rPr>
                <w:rFonts w:ascii="Cambria Math" w:hAnsi="Cambria Math"/>
              </w:rPr>
              <m:t>a</m:t>
            </m:r>
          </m:sub>
          <m:sup>
            <m:r>
              <w:rPr>
                <w:rFonts w:ascii="Cambria Math" w:hAnsi="Cambria Math"/>
              </w:rPr>
              <m:t>e</m:t>
            </m:r>
          </m:sup>
        </m:sSubSup>
        <m:r>
          <w:rPr>
            <w:rFonts w:ascii="Cambria Math" w:hAnsi="Cambria Math"/>
          </w:rPr>
          <m:t>=</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a</m:t>
                </m:r>
              </m:sub>
              <m:sup>
                <m:r>
                  <w:rPr>
                    <w:rFonts w:ascii="Cambria Math" w:hAnsi="Cambria Math"/>
                  </w:rPr>
                  <m:t>e</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a</m:t>
                </m:r>
              </m:sub>
              <m:sup>
                <m:r>
                  <w:rPr>
                    <w:rFonts w:ascii="Cambria Math" w:hAnsi="Cambria Math"/>
                  </w:rPr>
                  <m:t>e</m:t>
                </m:r>
              </m:sup>
            </m:sSubSup>
            <m:r>
              <w:rPr>
                <w:rFonts w:ascii="Cambria Math" w:hAnsi="Cambria Math"/>
              </w:rPr>
              <m:t>]</m:t>
            </m:r>
          </m:e>
          <m:sup>
            <m:r>
              <m:rPr>
                <m:nor/>
              </m:rPr>
              <w:rPr>
                <w:rFonts w:ascii="Cambria Math" w:hAnsi="Cambria Math"/>
              </w:rPr>
              <m:t>T</m:t>
            </m:r>
          </m:sup>
        </m:sSup>
      </m:oMath>
      <w:r w:rsidRPr="00326C8C">
        <w:rPr>
          <w:color w:val="000000"/>
          <w:shd w:val="clear" w:color="auto" w:fill="FFFFFF"/>
        </w:rPr>
        <w:t xml:space="preserve"> are the global coordinates of the element nodes (i.e., vertices of the element within which the point </w:t>
      </w:r>
      <m:oMath>
        <m:r>
          <m:rPr>
            <m:sty m:val="b"/>
          </m:rPr>
          <w:rPr>
            <w:rFonts w:ascii="Cambria Math" w:hAnsi="Cambria Math"/>
            <w:color w:val="000000"/>
            <w:shd w:val="clear" w:color="auto" w:fill="FFFFFF"/>
          </w:rPr>
          <m:t>P</m:t>
        </m:r>
      </m:oMath>
      <w:r w:rsidRPr="00326C8C">
        <w:rPr>
          <w:color w:val="000000"/>
          <w:shd w:val="clear" w:color="auto" w:fill="FFFFFF"/>
        </w:rPr>
        <w:t xml:space="preserve"> is located).</w:t>
      </w:r>
    </w:p>
    <w:p w:rsidR="004B7C3F" w:rsidRPr="00326C8C" w:rsidRDefault="004B7C3F" w:rsidP="004B7C3F">
      <w:r w:rsidRPr="00326C8C">
        <w:t>The inverse of this mapping involves a system of nonlinear equations which can be numerically calculated using an iterative technique in order to minimize the objective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4B7C3F" w:rsidRPr="00326C8C" w:rsidTr="004B7C3F">
        <w:tc>
          <w:tcPr>
            <w:tcW w:w="988" w:type="dxa"/>
          </w:tcPr>
          <w:p w:rsidR="004B7C3F" w:rsidRPr="00326C8C" w:rsidRDefault="004B7C3F" w:rsidP="004B7C3F">
            <w:pPr>
              <w:tabs>
                <w:tab w:val="right" w:pos="9072"/>
              </w:tabs>
            </w:pPr>
          </w:p>
        </w:tc>
        <w:tc>
          <w:tcPr>
            <w:tcW w:w="7087" w:type="dxa"/>
            <w:vAlign w:val="center"/>
          </w:tcPr>
          <w:p w:rsidR="004B7C3F" w:rsidRPr="00326C8C" w:rsidRDefault="004B7C3F" w:rsidP="004B7C3F">
            <w:pPr>
              <w:tabs>
                <w:tab w:val="right" w:pos="9072"/>
              </w:tabs>
              <w:jc w:val="center"/>
            </w:pPr>
            <m:oMathPara>
              <m:oMath>
                <m:r>
                  <m:rPr>
                    <m:sty m:val="b"/>
                  </m:rPr>
                  <w:rPr>
                    <w:rFonts w:ascii="Cambria Math" w:hAnsi="Cambria Math"/>
                  </w:rPr>
                  <m:t>F</m:t>
                </m:r>
                <m:r>
                  <w:rPr>
                    <w:rFonts w:ascii="Cambria Math" w:hAnsi="Cambria Math"/>
                  </w:rPr>
                  <m:t>(</m:t>
                </m:r>
                <m:r>
                  <m:rPr>
                    <m:nor/>
                  </m:rPr>
                  <w:rPr>
                    <w:rFonts w:ascii="Cambria Math" w:hAnsi="Cambria Math"/>
                    <w:b/>
                  </w:rPr>
                  <m:t>ξ</m:t>
                </m:r>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p</m:t>
                    </m:r>
                  </m:sub>
                </m:sSub>
                <m:r>
                  <w:rPr>
                    <w:rFonts w:ascii="Cambria Math" w:hAnsi="Cambria Math"/>
                  </w:rPr>
                  <m:t>-</m:t>
                </m:r>
                <m:r>
                  <m:rPr>
                    <m:sty m:val="b"/>
                  </m:rPr>
                  <w:rPr>
                    <w:rFonts w:ascii="Cambria Math" w:hAnsi="Cambria Math"/>
                  </w:rPr>
                  <m:t>x</m:t>
                </m:r>
                <m:r>
                  <w:rPr>
                    <w:rFonts w:ascii="Cambria Math" w:hAnsi="Cambria Math"/>
                  </w:rPr>
                  <m:t>(</m:t>
                </m:r>
                <m:r>
                  <m:rPr>
                    <m:nor/>
                  </m:rPr>
                  <w:rPr>
                    <w:rFonts w:ascii="Cambria Math" w:hAnsi="Cambria Math"/>
                    <w:b/>
                  </w:rPr>
                  <m:t>ξ</m:t>
                </m:r>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NOD</m:t>
                    </m:r>
                  </m:sup>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r>
                      <m:rPr>
                        <m:nor/>
                      </m:rPr>
                      <w:rPr>
                        <w:rFonts w:ascii="Cambria Math" w:hAnsi="Cambria Math"/>
                        <w:b/>
                      </w:rPr>
                      <m:t>ξ</m:t>
                    </m:r>
                    <m:r>
                      <w:rPr>
                        <w:rFonts w:ascii="Cambria Math" w:hAnsi="Cambria Math"/>
                      </w:rPr>
                      <m:t xml:space="preserve">) </m:t>
                    </m:r>
                    <m:sSubSup>
                      <m:sSubSupPr>
                        <m:ctrlPr>
                          <w:rPr>
                            <w:rFonts w:ascii="Cambria Math" w:hAnsi="Cambria Math"/>
                            <w:i/>
                          </w:rPr>
                        </m:ctrlPr>
                      </m:sSubSupPr>
                      <m:e>
                        <m:r>
                          <m:rPr>
                            <m:sty m:val="b"/>
                          </m:rPr>
                          <w:rPr>
                            <w:rFonts w:ascii="Cambria Math" w:hAnsi="Cambria Math"/>
                          </w:rPr>
                          <m:t>x</m:t>
                        </m:r>
                      </m:e>
                      <m:sub>
                        <m:r>
                          <w:rPr>
                            <w:rFonts w:ascii="Cambria Math" w:hAnsi="Cambria Math"/>
                          </w:rPr>
                          <m:t>a</m:t>
                        </m:r>
                      </m:sub>
                      <m:sup>
                        <m:r>
                          <w:rPr>
                            <w:rFonts w:ascii="Cambria Math" w:hAnsi="Cambria Math"/>
                          </w:rPr>
                          <m:t>e</m:t>
                        </m:r>
                      </m:sup>
                    </m:sSubSup>
                  </m:e>
                </m:nary>
                <m:r>
                  <w:rPr>
                    <w:rFonts w:ascii="Cambria Math" w:hAnsi="Cambria Math"/>
                  </w:rPr>
                  <m:t xml:space="preserve"> = </m:t>
                </m:r>
                <m:r>
                  <m:rPr>
                    <m:nor/>
                  </m:rPr>
                  <w:rPr>
                    <w:rFonts w:cs="Arial"/>
                    <w:b/>
                  </w:rPr>
                  <m:t>0</m:t>
                </m:r>
              </m:oMath>
            </m:oMathPara>
          </w:p>
        </w:tc>
        <w:tc>
          <w:tcPr>
            <w:tcW w:w="1275" w:type="dxa"/>
            <w:vAlign w:val="center"/>
          </w:tcPr>
          <w:p w:rsidR="004B7C3F" w:rsidRPr="00326C8C" w:rsidRDefault="004B7C3F" w:rsidP="004B7C3F">
            <w:pPr>
              <w:keepNext/>
              <w:tabs>
                <w:tab w:val="right" w:pos="9072"/>
              </w:tabs>
              <w:jc w:val="right"/>
            </w:pPr>
            <w:r w:rsidRPr="00326C8C">
              <w:t>(</w:t>
            </w:r>
            <w:fldSimple w:instr=" SEQ EQ \* ARABIC ">
              <w:r w:rsidR="00CB6FE7">
                <w:rPr>
                  <w:noProof/>
                </w:rPr>
                <w:t>6</w:t>
              </w:r>
            </w:fldSimple>
            <w:r w:rsidRPr="00326C8C">
              <w:t xml:space="preserve">) </w:t>
            </w:r>
          </w:p>
        </w:tc>
      </w:tr>
    </w:tbl>
    <w:p w:rsidR="004B7C3F" w:rsidRPr="00326C8C" w:rsidRDefault="004B7C3F" w:rsidP="004B7C3F">
      <w:r w:rsidRPr="00326C8C">
        <w:t xml:space="preserve">where </w:t>
      </w:r>
      <m:oMath>
        <m:r>
          <m:rPr>
            <m:sty m:val="b"/>
          </m:rPr>
          <w:rPr>
            <w:rFonts w:ascii="Cambria Math" w:hAnsi="Cambria Math"/>
          </w:rPr>
          <m:t>F</m:t>
        </m:r>
        <m:r>
          <w:rPr>
            <w:rFonts w:ascii="Cambria Math" w:hAnsi="Cambria Math"/>
          </w:rPr>
          <m:t>(</m:t>
        </m:r>
        <m:r>
          <m:rPr>
            <m:nor/>
          </m:rPr>
          <w:rPr>
            <w:rFonts w:ascii="Cambria Math" w:hAnsi="Cambria Math"/>
            <w:b/>
          </w:rPr>
          <m:t>ξ</m:t>
        </m:r>
        <m:r>
          <w:rPr>
            <w:rFonts w:ascii="Cambria Math" w:hAnsi="Cambria Math"/>
          </w:rPr>
          <m:t>)</m:t>
        </m:r>
      </m:oMath>
      <w:r w:rsidRPr="00326C8C">
        <w:t xml:space="preserve"> denote</w:t>
      </w:r>
      <w:r>
        <w:t>s</w:t>
      </w:r>
      <w:r w:rsidRPr="00326C8C">
        <w:t xml:space="preserve"> the entire vector of functions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26C8C">
        <w:t>.</w:t>
      </w:r>
    </w:p>
    <w:p w:rsidR="004B7C3F" w:rsidRPr="00326C8C" w:rsidRDefault="004B7C3F" w:rsidP="004B7C3F">
      <w:r w:rsidRPr="00326C8C">
        <w:t xml:space="preserve">In the neighborhood of point </w:t>
      </w:r>
      <m:oMath>
        <m:r>
          <m:rPr>
            <m:sty m:val="b"/>
          </m:rPr>
          <w:rPr>
            <w:rFonts w:ascii="Cambria Math" w:hAnsi="Cambria Math"/>
          </w:rPr>
          <m:t>P</m:t>
        </m:r>
      </m:oMath>
      <w:r w:rsidRPr="00326C8C">
        <w:t xml:space="preserve">, each of the functions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26C8C">
        <w:t xml:space="preserve"> can be expanded in</w:t>
      </w:r>
      <w:r>
        <w:t xml:space="preserve"> a</w:t>
      </w:r>
      <w:r w:rsidRPr="00326C8C">
        <w:t xml:space="preserve"> Taylor series (see </w:t>
      </w:r>
      <w:r w:rsidRPr="00326C8C">
        <w:fldChar w:fldCharType="begin"/>
      </w:r>
      <w:r w:rsidRPr="00326C8C">
        <w:instrText xml:space="preserve"> REF _Ref77854951 \h </w:instrText>
      </w:r>
      <w:r w:rsidRPr="00326C8C">
        <w:fldChar w:fldCharType="separate"/>
      </w:r>
      <w:r w:rsidR="00CB6FE7" w:rsidRPr="00326C8C">
        <w:t>[</w:t>
      </w:r>
      <w:r w:rsidR="00CB6FE7">
        <w:rPr>
          <w:noProof/>
        </w:rPr>
        <w:t>6</w:t>
      </w:r>
      <w:r w:rsidRPr="00326C8C">
        <w:fldChar w:fldCharType="end"/>
      </w:r>
      <w:r w:rsidRPr="00326C8C">
        <w:t xml:space="preserve">] </w:t>
      </w:r>
      <w:r w:rsidRPr="00326C8C">
        <w:rPr>
          <w:rFonts w:cs="Arial"/>
        </w:rPr>
        <w:t>§</w:t>
      </w:r>
      <w:r w:rsidRPr="00326C8C">
        <w:t>9.6)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4B7C3F" w:rsidRPr="00326C8C" w:rsidTr="004B7C3F">
        <w:tc>
          <w:tcPr>
            <w:tcW w:w="988" w:type="dxa"/>
          </w:tcPr>
          <w:p w:rsidR="004B7C3F" w:rsidRPr="00326C8C" w:rsidRDefault="004B7C3F" w:rsidP="004B7C3F">
            <w:pPr>
              <w:tabs>
                <w:tab w:val="right" w:pos="9072"/>
              </w:tabs>
            </w:pPr>
          </w:p>
        </w:tc>
        <w:tc>
          <w:tcPr>
            <w:tcW w:w="7087" w:type="dxa"/>
            <w:vAlign w:val="center"/>
          </w:tcPr>
          <w:p w:rsidR="004B7C3F" w:rsidRPr="00326C8C" w:rsidRDefault="006A0E99" w:rsidP="004B7C3F">
            <w:pPr>
              <w:tabs>
                <w:tab w:val="right" w:pos="9072"/>
              </w:tabs>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m:rPr>
                    <m:sty m:val="b"/>
                  </m:rPr>
                  <w:rPr>
                    <w:rFonts w:ascii="Cambria Math" w:hAnsi="Cambria Math"/>
                  </w:rPr>
                  <m:t>ξ</m:t>
                </m:r>
                <m:r>
                  <w:rPr>
                    <w:rFonts w:ascii="Cambria Math" w:hAnsi="Cambria Math"/>
                  </w:rPr>
                  <m:t>+δ</m:t>
                </m:r>
                <m:r>
                  <m:rPr>
                    <m:sty m:val="b"/>
                  </m:rPr>
                  <w:rPr>
                    <w:rFonts w:ascii="Cambria Math" w:hAnsi="Cambria Math"/>
                  </w:rPr>
                  <m:t>ξ</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r>
                  <m:rPr>
                    <m:sty m:val="b"/>
                  </m:rPr>
                  <w:rPr>
                    <w:rFonts w:ascii="Cambria Math" w:hAnsi="Cambria Math"/>
                  </w:rPr>
                  <m:t>ξ</m:t>
                </m:r>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j</m:t>
                            </m:r>
                          </m:sub>
                        </m:sSub>
                      </m:den>
                    </m:f>
                    <m:r>
                      <w:rPr>
                        <w:rFonts w:ascii="Cambria Math" w:hAnsi="Cambria Math"/>
                      </w:rPr>
                      <m:t>δ</m:t>
                    </m:r>
                    <m:sSub>
                      <m:sSubPr>
                        <m:ctrlPr>
                          <w:rPr>
                            <w:rFonts w:ascii="Cambria Math" w:hAnsi="Cambria Math"/>
                            <w:i/>
                          </w:rPr>
                        </m:ctrlPr>
                      </m:sSubPr>
                      <m:e>
                        <m:r>
                          <w:rPr>
                            <w:rFonts w:ascii="Cambria Math" w:hAnsi="Cambria Math"/>
                          </w:rPr>
                          <m:t>ξ</m:t>
                        </m:r>
                      </m:e>
                      <m:sub>
                        <m:r>
                          <w:rPr>
                            <w:rFonts w:ascii="Cambria Math" w:hAnsi="Cambria Math"/>
                          </w:rPr>
                          <m:t>j</m:t>
                        </m:r>
                      </m:sub>
                    </m:sSub>
                  </m:e>
                </m:nary>
                <m:r>
                  <w:rPr>
                    <w:rFonts w:ascii="Cambria Math" w:hAnsi="Cambria Math"/>
                  </w:rPr>
                  <m:t xml:space="preserve"> + O(δ</m:t>
                </m:r>
                <m:sSup>
                  <m:sSupPr>
                    <m:ctrlPr>
                      <w:rPr>
                        <w:rFonts w:ascii="Cambria Math" w:hAnsi="Cambria Math"/>
                        <w:i/>
                      </w:rPr>
                    </m:ctrlPr>
                  </m:sSupPr>
                  <m:e>
                    <m:r>
                      <m:rPr>
                        <m:sty m:val="b"/>
                      </m:rPr>
                      <w:rPr>
                        <w:rFonts w:ascii="Cambria Math" w:hAnsi="Cambria Math"/>
                      </w:rPr>
                      <m:t>ξ</m:t>
                    </m:r>
                  </m:e>
                  <m:sup>
                    <m:r>
                      <w:rPr>
                        <w:rFonts w:ascii="Cambria Math" w:hAnsi="Cambria Math"/>
                      </w:rPr>
                      <m:t>2</m:t>
                    </m:r>
                  </m:sup>
                </m:sSup>
                <m:r>
                  <w:rPr>
                    <w:rFonts w:ascii="Cambria Math" w:hAnsi="Cambria Math"/>
                  </w:rPr>
                  <m:t>)</m:t>
                </m:r>
              </m:oMath>
            </m:oMathPara>
          </w:p>
        </w:tc>
        <w:tc>
          <w:tcPr>
            <w:tcW w:w="1275" w:type="dxa"/>
            <w:vAlign w:val="center"/>
          </w:tcPr>
          <w:p w:rsidR="004B7C3F" w:rsidRPr="00326C8C" w:rsidRDefault="004B7C3F" w:rsidP="004B7C3F">
            <w:pPr>
              <w:keepNext/>
              <w:tabs>
                <w:tab w:val="right" w:pos="9072"/>
              </w:tabs>
              <w:jc w:val="right"/>
            </w:pPr>
            <w:bookmarkStart w:id="5" w:name="_Ref79164582"/>
            <w:r w:rsidRPr="00326C8C">
              <w:t>(</w:t>
            </w:r>
            <w:fldSimple w:instr=" SEQ EQ \* ARABIC ">
              <w:r w:rsidR="00CB6FE7">
                <w:rPr>
                  <w:noProof/>
                </w:rPr>
                <w:t>7</w:t>
              </w:r>
            </w:fldSimple>
            <w:r w:rsidRPr="00326C8C">
              <w:t>)</w:t>
            </w:r>
            <w:bookmarkEnd w:id="5"/>
            <w:r w:rsidRPr="00326C8C">
              <w:t xml:space="preserve"> </w:t>
            </w:r>
          </w:p>
        </w:tc>
      </w:tr>
    </w:tbl>
    <w:p w:rsidR="004B7C3F" w:rsidRPr="00326C8C" w:rsidRDefault="004B7C3F" w:rsidP="004B7C3F">
      <w:r w:rsidRPr="00326C8C">
        <w:t xml:space="preserve">The matrix of the partial derivatives appearing in equation </w:t>
      </w:r>
      <w:r w:rsidRPr="00326C8C">
        <w:fldChar w:fldCharType="begin"/>
      </w:r>
      <w:r w:rsidRPr="00326C8C">
        <w:instrText xml:space="preserve"> REF _Ref79164582 \h </w:instrText>
      </w:r>
      <w:r w:rsidRPr="00326C8C">
        <w:fldChar w:fldCharType="separate"/>
      </w:r>
      <w:r w:rsidR="00CB6FE7" w:rsidRPr="00326C8C">
        <w:t>(</w:t>
      </w:r>
      <w:r w:rsidR="00CB6FE7">
        <w:rPr>
          <w:noProof/>
        </w:rPr>
        <w:t>7</w:t>
      </w:r>
      <w:r w:rsidR="00CB6FE7" w:rsidRPr="00326C8C">
        <w:t>)</w:t>
      </w:r>
      <w:r w:rsidRPr="00326C8C">
        <w:fldChar w:fldCharType="end"/>
      </w:r>
      <w:r w:rsidRPr="00326C8C">
        <w:t xml:space="preserve"> is the Jacobian matrix </w:t>
      </w:r>
      <m:oMath>
        <m:r>
          <m:rPr>
            <m:nor/>
          </m:rPr>
          <w:rPr>
            <w:rFonts w:ascii="Cambria Math" w:hAnsi="Cambria Math"/>
            <w:b/>
          </w:rPr>
          <m:t>J</m:t>
        </m:r>
      </m:oMath>
      <w:r w:rsidRPr="00326C8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4B7C3F" w:rsidRPr="00326C8C" w:rsidTr="004B7C3F">
        <w:tc>
          <w:tcPr>
            <w:tcW w:w="988" w:type="dxa"/>
          </w:tcPr>
          <w:p w:rsidR="004B7C3F" w:rsidRPr="00326C8C" w:rsidRDefault="004B7C3F" w:rsidP="004B7C3F">
            <w:pPr>
              <w:tabs>
                <w:tab w:val="right" w:pos="9072"/>
              </w:tabs>
            </w:pPr>
          </w:p>
        </w:tc>
        <w:tc>
          <w:tcPr>
            <w:tcW w:w="7087" w:type="dxa"/>
            <w:vAlign w:val="center"/>
          </w:tcPr>
          <w:p w:rsidR="004B7C3F" w:rsidRPr="00326C8C" w:rsidRDefault="006A0E99" w:rsidP="004B7C3F">
            <m:oMathPara>
              <m:oMath>
                <m:sSub>
                  <m:sSubPr>
                    <m:ctrlPr>
                      <w:rPr>
                        <w:rFonts w:ascii="Cambria Math" w:hAnsi="Cambria Math"/>
                        <w:i/>
                      </w:rPr>
                    </m:ctrlPr>
                  </m:sSubPr>
                  <m:e>
                    <m:r>
                      <w:rPr>
                        <w:rFonts w:ascii="Cambria Math" w:hAnsi="Cambria Math"/>
                      </w:rPr>
                      <m:t>J</m:t>
                    </m:r>
                  </m:e>
                  <m:sub>
                    <m:r>
                      <w:rPr>
                        <w:rFonts w:ascii="Cambria Math" w:hAnsi="Cambria Math"/>
                      </w:rPr>
                      <m:t xml:space="preserve">ij </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j</m:t>
                        </m:r>
                      </m:sub>
                    </m:sSub>
                  </m:den>
                </m:f>
              </m:oMath>
            </m:oMathPara>
          </w:p>
        </w:tc>
        <w:tc>
          <w:tcPr>
            <w:tcW w:w="1275" w:type="dxa"/>
            <w:vAlign w:val="center"/>
          </w:tcPr>
          <w:p w:rsidR="004B7C3F" w:rsidRPr="00326C8C" w:rsidRDefault="004B7C3F" w:rsidP="004B7C3F">
            <w:pPr>
              <w:keepNext/>
              <w:tabs>
                <w:tab w:val="right" w:pos="9072"/>
              </w:tabs>
              <w:jc w:val="right"/>
            </w:pPr>
            <w:r w:rsidRPr="00326C8C">
              <w:t>(</w:t>
            </w:r>
            <w:fldSimple w:instr=" SEQ EQ \* ARABIC ">
              <w:r w:rsidR="00CB6FE7">
                <w:rPr>
                  <w:noProof/>
                </w:rPr>
                <w:t>8</w:t>
              </w:r>
            </w:fldSimple>
            <w:r w:rsidRPr="00326C8C">
              <w:t xml:space="preserve">) </w:t>
            </w:r>
          </w:p>
        </w:tc>
      </w:tr>
    </w:tbl>
    <w:p w:rsidR="004B7C3F" w:rsidRPr="00326C8C" w:rsidRDefault="004B7C3F" w:rsidP="004B7C3F">
      <w:r w:rsidRPr="00326C8C">
        <w:t>In matrix notation</w:t>
      </w:r>
      <w:r>
        <w:t>,</w:t>
      </w:r>
      <w:r w:rsidRPr="00326C8C">
        <w:t xml:space="preserve"> equation </w:t>
      </w:r>
      <w:r w:rsidRPr="00326C8C">
        <w:fldChar w:fldCharType="begin"/>
      </w:r>
      <w:r w:rsidRPr="00326C8C">
        <w:instrText xml:space="preserve"> REF _Ref79164582 \h </w:instrText>
      </w:r>
      <w:r w:rsidRPr="00326C8C">
        <w:fldChar w:fldCharType="separate"/>
      </w:r>
      <w:r w:rsidR="00CB6FE7" w:rsidRPr="00326C8C">
        <w:t>(</w:t>
      </w:r>
      <w:r w:rsidR="00CB6FE7">
        <w:rPr>
          <w:noProof/>
        </w:rPr>
        <w:t>7</w:t>
      </w:r>
      <w:r w:rsidR="00CB6FE7" w:rsidRPr="00326C8C">
        <w:t>)</w:t>
      </w:r>
      <w:r w:rsidRPr="00326C8C">
        <w:fldChar w:fldCharType="end"/>
      </w:r>
      <w:r w:rsidRPr="00326C8C">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4B7C3F" w:rsidRPr="00326C8C" w:rsidTr="004B7C3F">
        <w:tc>
          <w:tcPr>
            <w:tcW w:w="988" w:type="dxa"/>
          </w:tcPr>
          <w:p w:rsidR="004B7C3F" w:rsidRPr="00326C8C" w:rsidRDefault="004B7C3F" w:rsidP="004B7C3F">
            <w:pPr>
              <w:tabs>
                <w:tab w:val="right" w:pos="9072"/>
              </w:tabs>
            </w:pPr>
          </w:p>
        </w:tc>
        <w:tc>
          <w:tcPr>
            <w:tcW w:w="7087" w:type="dxa"/>
            <w:vAlign w:val="center"/>
          </w:tcPr>
          <w:p w:rsidR="004B7C3F" w:rsidRPr="00326C8C" w:rsidRDefault="004B7C3F" w:rsidP="004B7C3F">
            <m:oMathPara>
              <m:oMath>
                <m:r>
                  <m:rPr>
                    <m:sty m:val="b"/>
                  </m:rPr>
                  <w:rPr>
                    <w:rFonts w:ascii="Cambria Math" w:hAnsi="Cambria Math"/>
                  </w:rPr>
                  <m:t>F</m:t>
                </m:r>
                <m:r>
                  <w:rPr>
                    <w:rFonts w:ascii="Cambria Math" w:hAnsi="Cambria Math"/>
                  </w:rPr>
                  <m:t>(</m:t>
                </m:r>
                <m:r>
                  <m:rPr>
                    <m:sty m:val="b"/>
                  </m:rPr>
                  <w:rPr>
                    <w:rFonts w:ascii="Cambria Math" w:hAnsi="Cambria Math"/>
                  </w:rPr>
                  <m:t>ξ</m:t>
                </m:r>
                <m:r>
                  <w:rPr>
                    <w:rFonts w:ascii="Cambria Math" w:hAnsi="Cambria Math"/>
                  </w:rPr>
                  <m:t>+δ</m:t>
                </m:r>
                <m:r>
                  <m:rPr>
                    <m:sty m:val="b"/>
                  </m:rPr>
                  <w:rPr>
                    <w:rFonts w:ascii="Cambria Math" w:hAnsi="Cambria Math"/>
                  </w:rPr>
                  <m:t>ξ</m:t>
                </m:r>
                <m:r>
                  <w:rPr>
                    <w:rFonts w:ascii="Cambria Math" w:hAnsi="Cambria Math"/>
                  </w:rPr>
                  <m:t>)=</m:t>
                </m:r>
                <m:r>
                  <m:rPr>
                    <m:sty m:val="b"/>
                  </m:rPr>
                  <w:rPr>
                    <w:rFonts w:ascii="Cambria Math" w:hAnsi="Cambria Math"/>
                  </w:rPr>
                  <m:t>F</m:t>
                </m:r>
                <m:r>
                  <w:rPr>
                    <w:rFonts w:ascii="Cambria Math" w:hAnsi="Cambria Math"/>
                  </w:rPr>
                  <m:t>(</m:t>
                </m:r>
                <m:r>
                  <m:rPr>
                    <m:sty m:val="b"/>
                  </m:rPr>
                  <w:rPr>
                    <w:rFonts w:ascii="Cambria Math" w:hAnsi="Cambria Math"/>
                  </w:rPr>
                  <m:t>ξ</m:t>
                </m:r>
                <m:r>
                  <w:rPr>
                    <w:rFonts w:ascii="Cambria Math" w:hAnsi="Cambria Math"/>
                  </w:rPr>
                  <m:t>)+</m:t>
                </m:r>
                <m:r>
                  <m:rPr>
                    <m:sty m:val="b"/>
                  </m:rPr>
                  <w:rPr>
                    <w:rFonts w:ascii="Cambria Math" w:hAnsi="Cambria Math"/>
                  </w:rPr>
                  <m:t>J</m:t>
                </m:r>
                <m:r>
                  <w:rPr>
                    <w:rFonts w:ascii="Cambria Math" w:hAnsi="Cambria Math"/>
                  </w:rPr>
                  <m:t>.δ</m:t>
                </m:r>
                <m:r>
                  <m:rPr>
                    <m:sty m:val="b"/>
                  </m:rPr>
                  <w:rPr>
                    <w:rFonts w:ascii="Cambria Math" w:hAnsi="Cambria Math"/>
                  </w:rPr>
                  <m:t>ξ</m:t>
                </m:r>
                <m:r>
                  <w:rPr>
                    <w:rFonts w:ascii="Cambria Math" w:hAnsi="Cambria Math"/>
                  </w:rPr>
                  <m:t>+O(δ</m:t>
                </m:r>
                <m:sSup>
                  <m:sSupPr>
                    <m:ctrlPr>
                      <w:rPr>
                        <w:rFonts w:ascii="Cambria Math" w:hAnsi="Cambria Math"/>
                        <w:i/>
                      </w:rPr>
                    </m:ctrlPr>
                  </m:sSupPr>
                  <m:e>
                    <m:r>
                      <m:rPr>
                        <m:sty m:val="b"/>
                      </m:rPr>
                      <w:rPr>
                        <w:rFonts w:ascii="Cambria Math" w:hAnsi="Cambria Math"/>
                      </w:rPr>
                      <m:t>ξ</m:t>
                    </m:r>
                  </m:e>
                  <m:sup>
                    <m:r>
                      <w:rPr>
                        <w:rFonts w:ascii="Cambria Math" w:hAnsi="Cambria Math"/>
                      </w:rPr>
                      <m:t>2</m:t>
                    </m:r>
                  </m:sup>
                </m:sSup>
                <m:r>
                  <w:rPr>
                    <w:rFonts w:ascii="Cambria Math" w:hAnsi="Cambria Math"/>
                  </w:rPr>
                  <m:t>)</m:t>
                </m:r>
              </m:oMath>
            </m:oMathPara>
          </w:p>
        </w:tc>
        <w:tc>
          <w:tcPr>
            <w:tcW w:w="1275" w:type="dxa"/>
            <w:vAlign w:val="center"/>
          </w:tcPr>
          <w:p w:rsidR="004B7C3F" w:rsidRPr="00326C8C" w:rsidRDefault="004B7C3F" w:rsidP="004B7C3F">
            <w:pPr>
              <w:keepNext/>
              <w:tabs>
                <w:tab w:val="right" w:pos="9072"/>
              </w:tabs>
              <w:jc w:val="right"/>
            </w:pPr>
            <w:r w:rsidRPr="00326C8C">
              <w:t>(</w:t>
            </w:r>
            <w:fldSimple w:instr=" SEQ EQ \* ARABIC ">
              <w:r w:rsidR="00CB6FE7">
                <w:rPr>
                  <w:noProof/>
                </w:rPr>
                <w:t>9</w:t>
              </w:r>
            </w:fldSimple>
            <w:r w:rsidRPr="00326C8C">
              <w:t xml:space="preserve">) </w:t>
            </w:r>
          </w:p>
        </w:tc>
      </w:tr>
    </w:tbl>
    <w:p w:rsidR="004B7C3F" w:rsidRPr="00326C8C" w:rsidRDefault="004B7C3F" w:rsidP="004B7C3F">
      <w:r w:rsidRPr="00326C8C">
        <w:t xml:space="preserve">By neglecting terms of order </w:t>
      </w:r>
      <m:oMath>
        <m:r>
          <w:rPr>
            <w:rFonts w:ascii="Cambria Math" w:hAnsi="Cambria Math"/>
          </w:rPr>
          <m:t>δ</m:t>
        </m:r>
        <m:sSup>
          <m:sSupPr>
            <m:ctrlPr>
              <w:rPr>
                <w:rFonts w:ascii="Cambria Math" w:hAnsi="Cambria Math"/>
                <w:i/>
              </w:rPr>
            </m:ctrlPr>
          </m:sSupPr>
          <m:e>
            <m:r>
              <m:rPr>
                <m:sty m:val="b"/>
              </m:rPr>
              <w:rPr>
                <w:rFonts w:ascii="Cambria Math" w:hAnsi="Cambria Math"/>
              </w:rPr>
              <m:t>ξ</m:t>
            </m:r>
          </m:e>
          <m:sup>
            <m:r>
              <w:rPr>
                <w:rFonts w:ascii="Cambria Math" w:hAnsi="Cambria Math"/>
              </w:rPr>
              <m:t>2</m:t>
            </m:r>
          </m:sup>
        </m:sSup>
      </m:oMath>
      <w:r w:rsidRPr="00326C8C">
        <w:t xml:space="preserve"> and higher and by setting </w:t>
      </w:r>
      <m:oMath>
        <m:r>
          <m:rPr>
            <m:sty m:val="b"/>
          </m:rPr>
          <w:rPr>
            <w:rFonts w:ascii="Cambria Math" w:hAnsi="Cambria Math"/>
          </w:rPr>
          <m:t>F</m:t>
        </m:r>
        <m:r>
          <w:rPr>
            <w:rFonts w:ascii="Cambria Math" w:hAnsi="Cambria Math"/>
          </w:rPr>
          <m:t>(</m:t>
        </m:r>
        <m:r>
          <m:rPr>
            <m:sty m:val="b"/>
          </m:rPr>
          <w:rPr>
            <w:rFonts w:ascii="Cambria Math" w:hAnsi="Cambria Math"/>
          </w:rPr>
          <m:t>ξ</m:t>
        </m:r>
        <m:r>
          <w:rPr>
            <w:rFonts w:ascii="Cambria Math" w:hAnsi="Cambria Math"/>
          </w:rPr>
          <m:t>+δ</m:t>
        </m:r>
        <m:r>
          <m:rPr>
            <m:sty m:val="b"/>
          </m:rPr>
          <w:rPr>
            <w:rFonts w:ascii="Cambria Math" w:hAnsi="Cambria Math"/>
          </w:rPr>
          <m:t>ξ</m:t>
        </m:r>
        <m:r>
          <w:rPr>
            <w:rFonts w:ascii="Cambria Math" w:hAnsi="Cambria Math"/>
          </w:rPr>
          <m:t>)= 0</m:t>
        </m:r>
      </m:oMath>
      <w:r w:rsidRPr="00326C8C">
        <w:t xml:space="preserve">, we obtain a set of linear equations for the corrections </w:t>
      </w:r>
      <m:oMath>
        <m:r>
          <w:rPr>
            <w:rFonts w:ascii="Cambria Math" w:hAnsi="Cambria Math"/>
          </w:rPr>
          <m:t>δ</m:t>
        </m:r>
        <m:r>
          <m:rPr>
            <m:sty m:val="b"/>
          </m:rPr>
          <w:rPr>
            <w:rFonts w:ascii="Cambria Math" w:hAnsi="Cambria Math"/>
          </w:rPr>
          <m:t>ξ</m:t>
        </m:r>
      </m:oMath>
      <w:r w:rsidRPr="00326C8C">
        <w:t xml:space="preserve"> that move each function closer to zero simultaneously, namely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4B7C3F" w:rsidRPr="00326C8C" w:rsidTr="004B7C3F">
        <w:tc>
          <w:tcPr>
            <w:tcW w:w="988" w:type="dxa"/>
          </w:tcPr>
          <w:p w:rsidR="004B7C3F" w:rsidRPr="00326C8C" w:rsidRDefault="004B7C3F" w:rsidP="004B7C3F">
            <w:pPr>
              <w:tabs>
                <w:tab w:val="right" w:pos="9072"/>
              </w:tabs>
            </w:pPr>
          </w:p>
        </w:tc>
        <w:tc>
          <w:tcPr>
            <w:tcW w:w="7087" w:type="dxa"/>
            <w:vAlign w:val="center"/>
          </w:tcPr>
          <w:p w:rsidR="004B7C3F" w:rsidRPr="00326C8C" w:rsidRDefault="004B7C3F" w:rsidP="004B7C3F">
            <w:pPr>
              <w:tabs>
                <w:tab w:val="right" w:pos="9072"/>
              </w:tabs>
              <w:jc w:val="center"/>
            </w:pPr>
            <m:oMathPara>
              <m:oMath>
                <m:r>
                  <m:rPr>
                    <m:sty m:val="b"/>
                  </m:rPr>
                  <w:rPr>
                    <w:rFonts w:ascii="Cambria Math" w:hAnsi="Cambria Math"/>
                  </w:rPr>
                  <m:t>J</m:t>
                </m:r>
                <m:r>
                  <w:rPr>
                    <w:rFonts w:ascii="Cambria Math" w:hAnsi="Cambria Math"/>
                  </w:rPr>
                  <m:t>.δ</m:t>
                </m:r>
                <m:r>
                  <m:rPr>
                    <m:sty m:val="b"/>
                  </m:rPr>
                  <w:rPr>
                    <w:rFonts w:ascii="Cambria Math" w:hAnsi="Cambria Math"/>
                  </w:rPr>
                  <m:t>ξ</m:t>
                </m:r>
                <m:r>
                  <w:rPr>
                    <w:rFonts w:ascii="Cambria Math" w:hAnsi="Cambria Math"/>
                  </w:rPr>
                  <m:t>=-</m:t>
                </m:r>
                <m:r>
                  <m:rPr>
                    <m:sty m:val="b"/>
                  </m:rPr>
                  <w:rPr>
                    <w:rFonts w:ascii="Cambria Math" w:hAnsi="Cambria Math"/>
                  </w:rPr>
                  <m:t>F</m:t>
                </m:r>
              </m:oMath>
            </m:oMathPara>
          </w:p>
        </w:tc>
        <w:tc>
          <w:tcPr>
            <w:tcW w:w="1275" w:type="dxa"/>
            <w:vAlign w:val="center"/>
          </w:tcPr>
          <w:p w:rsidR="004B7C3F" w:rsidRPr="00326C8C" w:rsidRDefault="004B7C3F" w:rsidP="004B7C3F">
            <w:pPr>
              <w:keepNext/>
              <w:tabs>
                <w:tab w:val="right" w:pos="9072"/>
              </w:tabs>
              <w:jc w:val="right"/>
            </w:pPr>
            <w:r w:rsidRPr="00326C8C">
              <w:t>(</w:t>
            </w:r>
            <w:fldSimple w:instr=" SEQ EQ \* ARABIC ">
              <w:r w:rsidR="00CB6FE7">
                <w:rPr>
                  <w:noProof/>
                </w:rPr>
                <w:t>10</w:t>
              </w:r>
            </w:fldSimple>
            <w:r w:rsidRPr="00326C8C">
              <w:t xml:space="preserve">) </w:t>
            </w:r>
          </w:p>
        </w:tc>
      </w:tr>
    </w:tbl>
    <w:p w:rsidR="004B7C3F" w:rsidRPr="00326C8C" w:rsidRDefault="004B7C3F" w:rsidP="004B7C3F">
      <w:r w:rsidRPr="00326C8C">
        <w:t>The corrections are then added to the solution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4B7C3F" w:rsidRPr="00326C8C" w:rsidTr="004B7C3F">
        <w:tc>
          <w:tcPr>
            <w:tcW w:w="988" w:type="dxa"/>
          </w:tcPr>
          <w:p w:rsidR="004B7C3F" w:rsidRPr="00326C8C" w:rsidRDefault="004B7C3F" w:rsidP="004B7C3F">
            <w:pPr>
              <w:tabs>
                <w:tab w:val="right" w:pos="9072"/>
              </w:tabs>
            </w:pPr>
          </w:p>
        </w:tc>
        <w:tc>
          <w:tcPr>
            <w:tcW w:w="7087" w:type="dxa"/>
            <w:vAlign w:val="center"/>
          </w:tcPr>
          <w:p w:rsidR="004B7C3F" w:rsidRPr="00326C8C" w:rsidRDefault="006A0E99" w:rsidP="004B7C3F">
            <w:pPr>
              <w:tabs>
                <w:tab w:val="right" w:pos="9072"/>
              </w:tabs>
              <w:jc w:val="center"/>
            </w:pPr>
            <m:oMathPara>
              <m:oMath>
                <m:sSub>
                  <m:sSubPr>
                    <m:ctrlPr>
                      <w:rPr>
                        <w:rFonts w:ascii="Cambria Math" w:hAnsi="Cambria Math"/>
                        <w:i/>
                      </w:rPr>
                    </m:ctrlPr>
                  </m:sSubPr>
                  <m:e>
                    <m:r>
                      <m:rPr>
                        <m:sty m:val="b"/>
                      </m:rPr>
                      <w:rPr>
                        <w:rFonts w:ascii="Cambria Math" w:hAnsi="Cambria Math"/>
                      </w:rPr>
                      <m:t>ξ</m:t>
                    </m:r>
                  </m:e>
                  <m:sub>
                    <m:r>
                      <w:rPr>
                        <w:rFonts w:ascii="Cambria Math" w:hAnsi="Cambria Math"/>
                      </w:rPr>
                      <m:t>new</m:t>
                    </m:r>
                  </m:sub>
                </m:sSub>
                <m:r>
                  <w:rPr>
                    <w:rFonts w:ascii="Cambria Math" w:hAnsi="Cambria Math"/>
                  </w:rPr>
                  <m:t>=</m:t>
                </m:r>
                <m:sSub>
                  <m:sSubPr>
                    <m:ctrlPr>
                      <w:rPr>
                        <w:rFonts w:ascii="Cambria Math" w:hAnsi="Cambria Math"/>
                        <w:i/>
                      </w:rPr>
                    </m:ctrlPr>
                  </m:sSubPr>
                  <m:e>
                    <m:r>
                      <m:rPr>
                        <m:sty m:val="b"/>
                      </m:rPr>
                      <w:rPr>
                        <w:rFonts w:ascii="Cambria Math" w:hAnsi="Cambria Math"/>
                      </w:rPr>
                      <m:t>ξ</m:t>
                    </m:r>
                  </m:e>
                  <m:sub>
                    <m:r>
                      <w:rPr>
                        <w:rFonts w:ascii="Cambria Math" w:hAnsi="Cambria Math"/>
                      </w:rPr>
                      <m:t>old</m:t>
                    </m:r>
                  </m:sub>
                </m:sSub>
                <m:r>
                  <w:rPr>
                    <w:rFonts w:ascii="Cambria Math" w:hAnsi="Cambria Math"/>
                  </w:rPr>
                  <m:t>+δ</m:t>
                </m:r>
                <m:r>
                  <m:rPr>
                    <m:sty m:val="b"/>
                  </m:rPr>
                  <w:rPr>
                    <w:rFonts w:ascii="Cambria Math" w:hAnsi="Cambria Math"/>
                  </w:rPr>
                  <m:t>ξ</m:t>
                </m:r>
              </m:oMath>
            </m:oMathPara>
          </w:p>
        </w:tc>
        <w:tc>
          <w:tcPr>
            <w:tcW w:w="1275" w:type="dxa"/>
            <w:vAlign w:val="center"/>
          </w:tcPr>
          <w:p w:rsidR="004B7C3F" w:rsidRPr="00326C8C" w:rsidRDefault="004B7C3F" w:rsidP="004B7C3F">
            <w:pPr>
              <w:keepNext/>
              <w:tabs>
                <w:tab w:val="right" w:pos="9072"/>
              </w:tabs>
              <w:jc w:val="right"/>
            </w:pPr>
            <w:r w:rsidRPr="00326C8C">
              <w:t>(</w:t>
            </w:r>
            <w:fldSimple w:instr=" SEQ EQ \* ARABIC ">
              <w:r w:rsidR="00CB6FE7">
                <w:rPr>
                  <w:noProof/>
                </w:rPr>
                <w:t>11</w:t>
              </w:r>
            </w:fldSimple>
            <w:r w:rsidRPr="00326C8C">
              <w:t xml:space="preserve">) </w:t>
            </w:r>
          </w:p>
        </w:tc>
      </w:tr>
    </w:tbl>
    <w:p w:rsidR="000D5BD4" w:rsidRDefault="004B7C3F" w:rsidP="004B7C3F">
      <w:r w:rsidRPr="00326C8C">
        <w:t>and the process is iterated to convergence.</w:t>
      </w:r>
    </w:p>
    <w:p w:rsidR="000D5BD4" w:rsidRDefault="000D5BD4" w:rsidP="000D5BD4">
      <w:r>
        <w:br w:type="page"/>
      </w:r>
    </w:p>
    <w:p w:rsidR="007B6491" w:rsidRDefault="00A51991" w:rsidP="007B6491">
      <w:pPr>
        <w:pStyle w:val="Heading1"/>
        <w:rPr>
          <w:shd w:val="clear" w:color="auto" w:fill="FFFFFF"/>
          <w:lang w:val="en-GB"/>
        </w:rPr>
      </w:pPr>
      <w:r>
        <w:rPr>
          <w:shd w:val="clear" w:color="auto" w:fill="FFFFFF"/>
          <w:lang w:val="en-GB"/>
        </w:rPr>
        <w:lastRenderedPageBreak/>
        <w:t>Input data file</w:t>
      </w:r>
    </w:p>
    <w:p w:rsidR="007B6491" w:rsidRDefault="007B6491" w:rsidP="007B6491">
      <w:pPr>
        <w:rPr>
          <w:lang w:val="en-GB"/>
        </w:rPr>
      </w:pPr>
      <w:r w:rsidRPr="00281307">
        <w:rPr>
          <w:shd w:val="clear" w:color="auto" w:fill="FFFFFF"/>
          <w:lang w:val="en-GB"/>
        </w:rPr>
        <w:t xml:space="preserve">To run </w:t>
      </w:r>
      <w:r w:rsidRPr="00281307">
        <w:rPr>
          <w:rFonts w:ascii="Courier New" w:hAnsi="Courier New" w:cs="Courier New"/>
          <w:shd w:val="clear" w:color="auto" w:fill="FFFFFF"/>
          <w:lang w:val="en-GB"/>
        </w:rPr>
        <w:t>PAT</w:t>
      </w:r>
      <w:r w:rsidRPr="00281307">
        <w:rPr>
          <w:shd w:val="clear" w:color="auto" w:fill="FFFFFF"/>
          <w:lang w:val="en-GB"/>
        </w:rPr>
        <w:t xml:space="preserve">, an input data file is required. The input data file must be a text-format file. This file describes the finite element model, including the node coordinates, elements and connectivity, boundary and initial conditions, etc. In case of using discrete data of environmental actions, </w:t>
      </w:r>
      <w:r w:rsidR="001E453C">
        <w:rPr>
          <w:shd w:val="clear" w:color="auto" w:fill="FFFFFF"/>
          <w:lang w:val="en-GB"/>
        </w:rPr>
        <w:t xml:space="preserve">an </w:t>
      </w:r>
      <w:r w:rsidRPr="00281307">
        <w:rPr>
          <w:shd w:val="clear" w:color="auto" w:fill="FFFFFF"/>
          <w:lang w:val="en-GB"/>
        </w:rPr>
        <w:t xml:space="preserve">extra data file must be supplied. </w:t>
      </w:r>
      <w:r w:rsidR="001E10D1">
        <w:rPr>
          <w:shd w:val="clear" w:color="auto" w:fill="FFFFFF"/>
          <w:lang w:val="en-GB"/>
        </w:rPr>
        <w:t xml:space="preserve">All entries are </w:t>
      </w:r>
      <w:r w:rsidR="005B46C9">
        <w:rPr>
          <w:shd w:val="clear" w:color="auto" w:fill="FFFFFF"/>
          <w:lang w:val="en-GB"/>
        </w:rPr>
        <w:t xml:space="preserve">in </w:t>
      </w:r>
      <w:r w:rsidR="001E10D1">
        <w:rPr>
          <w:shd w:val="clear" w:color="auto" w:fill="FFFFFF"/>
          <w:lang w:val="en-GB"/>
        </w:rPr>
        <w:t xml:space="preserve">free form format, which </w:t>
      </w:r>
      <w:r w:rsidR="005B46C9">
        <w:rPr>
          <w:shd w:val="clear" w:color="auto" w:fill="FFFFFF"/>
          <w:lang w:val="en-GB"/>
        </w:rPr>
        <w:t>provides</w:t>
      </w:r>
      <w:r w:rsidR="001E10D1">
        <w:rPr>
          <w:shd w:val="clear" w:color="auto" w:fill="FFFFFF"/>
          <w:lang w:val="en-GB"/>
        </w:rPr>
        <w:t xml:space="preserve"> </w:t>
      </w:r>
      <w:r w:rsidR="005B46C9">
        <w:rPr>
          <w:shd w:val="clear" w:color="auto" w:fill="FFFFFF"/>
          <w:lang w:val="en-GB"/>
        </w:rPr>
        <w:t xml:space="preserve">some </w:t>
      </w:r>
      <w:r w:rsidR="001E10D1">
        <w:rPr>
          <w:shd w:val="clear" w:color="auto" w:fill="FFFFFF"/>
          <w:lang w:val="en-GB"/>
        </w:rPr>
        <w:t>flexibility, but requires that all input variables</w:t>
      </w:r>
      <w:r w:rsidR="005B46C9">
        <w:rPr>
          <w:shd w:val="clear" w:color="auto" w:fill="FFFFFF"/>
          <w:lang w:val="en-GB"/>
        </w:rPr>
        <w:t>,</w:t>
      </w:r>
      <w:r w:rsidR="001E10D1">
        <w:rPr>
          <w:shd w:val="clear" w:color="auto" w:fill="FFFFFF"/>
          <w:lang w:val="en-GB"/>
        </w:rPr>
        <w:t xml:space="preserve"> even null values</w:t>
      </w:r>
      <w:r w:rsidR="005B46C9">
        <w:rPr>
          <w:shd w:val="clear" w:color="auto" w:fill="FFFFFF"/>
          <w:lang w:val="en-GB"/>
        </w:rPr>
        <w:t>,</w:t>
      </w:r>
      <w:r w:rsidR="001E10D1">
        <w:rPr>
          <w:shd w:val="clear" w:color="auto" w:fill="FFFFFF"/>
          <w:lang w:val="en-GB"/>
        </w:rPr>
        <w:t xml:space="preserve"> must be given. </w:t>
      </w:r>
    </w:p>
    <w:p w:rsidR="007B6491" w:rsidRDefault="007B6491" w:rsidP="007B6491">
      <w:pPr>
        <w:rPr>
          <w:lang w:val="en-GB"/>
        </w:rPr>
      </w:pPr>
      <w:r>
        <w:rPr>
          <w:lang w:val="en-GB"/>
        </w:rPr>
        <w:t>The name of the input data file</w:t>
      </w:r>
      <w:r w:rsidR="00EE7A41">
        <w:rPr>
          <w:lang w:val="en-GB"/>
        </w:rPr>
        <w:t xml:space="preserve"> (without extension)</w:t>
      </w:r>
      <w:r>
        <w:rPr>
          <w:lang w:val="en-GB"/>
        </w:rPr>
        <w:t xml:space="preserve"> is read from the command line</w:t>
      </w:r>
      <w:r w:rsidR="00BF0622">
        <w:rPr>
          <w:lang w:val="en-GB"/>
        </w:rPr>
        <w:t xml:space="preserve"> and set to </w:t>
      </w:r>
      <w:r w:rsidR="00BF0622" w:rsidRPr="00BF0622">
        <w:rPr>
          <w:rFonts w:ascii="Courier New" w:hAnsi="Courier New" w:cs="Courier New"/>
          <w:lang w:val="en-GB"/>
        </w:rPr>
        <w:t>filename</w:t>
      </w:r>
      <w:r>
        <w:rPr>
          <w:lang w:val="en-GB"/>
        </w:rPr>
        <w:t xml:space="preserve">. The program assumes that the data file has a file extension </w:t>
      </w:r>
      <w:r w:rsidRPr="00ED04FA">
        <w:rPr>
          <w:rFonts w:ascii="Courier New" w:hAnsi="Courier New" w:cs="Courier New"/>
          <w:lang w:val="en-GB"/>
        </w:rPr>
        <w:t>*</w:t>
      </w:r>
      <w:r>
        <w:rPr>
          <w:rFonts w:ascii="Courier New" w:hAnsi="Courier New" w:cs="Courier New"/>
          <w:lang w:val="en-GB"/>
        </w:rPr>
        <w:t>.dat</w:t>
      </w:r>
      <w:r w:rsidRPr="00ED04FA">
        <w:rPr>
          <w:rFonts w:cs="Times New Roman"/>
          <w:lang w:val="en-GB"/>
        </w:rPr>
        <w:t xml:space="preserve">. The </w:t>
      </w:r>
      <w:r>
        <w:rPr>
          <w:rFonts w:cs="Times New Roman"/>
          <w:lang w:val="en-GB"/>
        </w:rPr>
        <w:t xml:space="preserve">program will assign the same file name to the </w:t>
      </w:r>
      <w:r w:rsidRPr="00ED04FA">
        <w:rPr>
          <w:rFonts w:cs="Times New Roman"/>
          <w:lang w:val="en-GB"/>
        </w:rPr>
        <w:t>output</w:t>
      </w:r>
      <w:r>
        <w:rPr>
          <w:lang w:val="en-GB"/>
        </w:rPr>
        <w:t xml:space="preserve"> files.</w:t>
      </w:r>
    </w:p>
    <w:p w:rsidR="00D9722A" w:rsidRPr="002D2762" w:rsidRDefault="00AA7441" w:rsidP="002D2762">
      <w:pPr>
        <w:pStyle w:val="Heading2"/>
      </w:pPr>
      <w:r w:rsidRPr="002D2762">
        <w:t>Management data</w:t>
      </w:r>
    </w:p>
    <w:p w:rsidR="00AA7441" w:rsidRPr="00AA7441" w:rsidRDefault="00AA7441" w:rsidP="00AA7441">
      <w:pPr>
        <w:rPr>
          <w:lang w:val="en-GB"/>
        </w:rPr>
      </w:pPr>
      <w:r>
        <w:rPr>
          <w:lang w:val="en-GB"/>
        </w:rPr>
        <w:t xml:space="preserve">The first group of data </w:t>
      </w:r>
      <w:r w:rsidR="005E31F4">
        <w:rPr>
          <w:lang w:val="en-GB"/>
        </w:rPr>
        <w:t>define</w:t>
      </w:r>
      <w:r w:rsidR="001E453C">
        <w:rPr>
          <w:lang w:val="en-GB"/>
        </w:rPr>
        <w:t>s</w:t>
      </w:r>
      <w:r w:rsidR="005E31F4">
        <w:rPr>
          <w:lang w:val="en-GB"/>
        </w:rPr>
        <w:t xml:space="preserve"> the main characteristics of the FEM and FDM adopted </w:t>
      </w:r>
      <w:r w:rsidR="00E7133C">
        <w:rPr>
          <w:lang w:val="en-GB"/>
        </w:rPr>
        <w:t>schemes</w:t>
      </w:r>
      <w:r w:rsidR="00851C43">
        <w:rPr>
          <w:lang w:val="en-GB"/>
        </w:rPr>
        <w:t xml:space="preserve"> and </w:t>
      </w:r>
      <w:r w:rsidR="005E31F4">
        <w:rPr>
          <w:lang w:val="en-GB"/>
        </w:rPr>
        <w:t xml:space="preserve">allow </w:t>
      </w:r>
      <w:r>
        <w:rPr>
          <w:lang w:val="en-GB"/>
        </w:rPr>
        <w:t xml:space="preserve">to allocate memory </w:t>
      </w:r>
      <w:r w:rsidR="001E453C">
        <w:rPr>
          <w:lang w:val="en-GB"/>
        </w:rPr>
        <w:t>and initialis</w:t>
      </w:r>
      <w:r w:rsidR="00E7133C">
        <w:rPr>
          <w:lang w:val="en-GB"/>
        </w:rPr>
        <w:t xml:space="preserve">e several general </w:t>
      </w:r>
      <w:r>
        <w:rPr>
          <w:lang w:val="en-GB"/>
        </w:rPr>
        <w:t>arrays</w:t>
      </w:r>
      <w:r w:rsidR="00E7133C">
        <w:rPr>
          <w:lang w:val="en-GB"/>
        </w:rPr>
        <w:t>.</w:t>
      </w:r>
    </w:p>
    <w:p w:rsidR="008E58D7" w:rsidRDefault="008E58D7" w:rsidP="007B6491">
      <w:pPr>
        <w:rPr>
          <w:lang w:val="en-GB"/>
        </w:rPr>
      </w:pPr>
      <w:r>
        <w:rPr>
          <w:lang w:val="en-GB"/>
        </w:rPr>
        <w:t xml:space="preserve">The first </w:t>
      </w:r>
      <w:r w:rsidR="00E7133C">
        <w:rPr>
          <w:lang w:val="en-GB"/>
        </w:rPr>
        <w:t>line</w:t>
      </w:r>
      <w:r w:rsidR="00D50006">
        <w:rPr>
          <w:lang w:val="en-GB"/>
        </w:rPr>
        <w:t xml:space="preserve"> </w:t>
      </w:r>
      <w:r>
        <w:rPr>
          <w:lang w:val="en-GB"/>
        </w:rPr>
        <w:t xml:space="preserve">of data </w:t>
      </w:r>
      <w:r w:rsidR="001E453C">
        <w:rPr>
          <w:lang w:val="en-GB"/>
        </w:rPr>
        <w:t>identifies</w:t>
      </w:r>
      <w:r w:rsidR="00D50006">
        <w:rPr>
          <w:lang w:val="en-GB"/>
        </w:rPr>
        <w:t xml:space="preserve"> </w:t>
      </w:r>
      <w:r>
        <w:rPr>
          <w:lang w:val="en-GB"/>
        </w:rPr>
        <w:t xml:space="preserve">the </w:t>
      </w:r>
      <w:r w:rsidR="00D50006">
        <w:rPr>
          <w:lang w:val="en-GB"/>
        </w:rPr>
        <w:t xml:space="preserve">type of element used for the modelling </w:t>
      </w:r>
      <w:r w:rsidR="00D50006" w:rsidRPr="00D50006">
        <w:rPr>
          <w:rFonts w:ascii="Courier New" w:hAnsi="Courier New" w:cs="Courier New"/>
          <w:lang w:val="en-GB"/>
        </w:rPr>
        <w:t>element</w:t>
      </w:r>
      <w:r w:rsidR="002D2762" w:rsidRPr="002D2762">
        <w:t>, the number of nodes per element</w:t>
      </w:r>
      <w:r w:rsidR="00D50006" w:rsidRPr="002D2762">
        <w:t xml:space="preserve"> </w:t>
      </w:r>
      <w:r w:rsidR="00D50006" w:rsidRPr="00D50006">
        <w:rPr>
          <w:rFonts w:ascii="Courier New" w:hAnsi="Courier New" w:cs="Courier New"/>
          <w:lang w:val="en-GB"/>
        </w:rPr>
        <w:t>nod</w:t>
      </w:r>
      <w:r w:rsidR="00D50006" w:rsidRPr="00D50006">
        <w:rPr>
          <w:rFonts w:cs="Times New Roman"/>
          <w:lang w:val="en-GB"/>
        </w:rPr>
        <w:t xml:space="preserve">, </w:t>
      </w:r>
      <w:r w:rsidR="00D50006">
        <w:rPr>
          <w:rFonts w:cs="Times New Roman"/>
          <w:lang w:val="en-GB"/>
        </w:rPr>
        <w:t xml:space="preserve">the number of elements </w:t>
      </w:r>
      <w:r w:rsidR="00D50006" w:rsidRPr="00DB61A1">
        <w:rPr>
          <w:rFonts w:ascii="Courier New" w:hAnsi="Courier New" w:cs="Courier New"/>
          <w:lang w:val="en-GB"/>
        </w:rPr>
        <w:t>nels</w:t>
      </w:r>
      <w:r w:rsidR="00D50006">
        <w:rPr>
          <w:rFonts w:cs="Times New Roman"/>
          <w:lang w:val="en-GB"/>
        </w:rPr>
        <w:t xml:space="preserve">, the number of nodes in the mesh </w:t>
      </w:r>
      <w:r w:rsidR="00D50006" w:rsidRPr="00DB61A1">
        <w:rPr>
          <w:rFonts w:ascii="Courier New" w:hAnsi="Courier New" w:cs="Courier New"/>
          <w:lang w:val="en-GB"/>
        </w:rPr>
        <w:t>nn</w:t>
      </w:r>
      <w:r w:rsidR="00D50006">
        <w:rPr>
          <w:rFonts w:cs="Times New Roman"/>
          <w:lang w:val="en-GB"/>
        </w:rPr>
        <w:t xml:space="preserve">, the number of integration points </w:t>
      </w:r>
      <w:r w:rsidR="00D50006" w:rsidRPr="00DB61A1">
        <w:rPr>
          <w:rFonts w:ascii="Courier New" w:hAnsi="Courier New" w:cs="Courier New"/>
          <w:lang w:val="en-GB"/>
        </w:rPr>
        <w:t>nip</w:t>
      </w:r>
      <w:r w:rsidR="00D50006">
        <w:rPr>
          <w:rFonts w:cs="Times New Roman"/>
          <w:lang w:val="en-GB"/>
        </w:rPr>
        <w:t xml:space="preserve">, </w:t>
      </w:r>
      <w:r w:rsidR="00DB61A1">
        <w:rPr>
          <w:rFonts w:cs="Times New Roman"/>
          <w:lang w:val="en-GB"/>
        </w:rPr>
        <w:t xml:space="preserve">the number of dimensions </w:t>
      </w:r>
      <w:r w:rsidR="00DB61A1" w:rsidRPr="00DB61A1">
        <w:rPr>
          <w:rFonts w:ascii="Courier New" w:hAnsi="Courier New" w:cs="Courier New"/>
          <w:lang w:val="en-GB"/>
        </w:rPr>
        <w:t>ndim</w:t>
      </w:r>
      <w:r w:rsidR="00DB61A1">
        <w:rPr>
          <w:rFonts w:cs="Times New Roman"/>
          <w:lang w:val="en-GB"/>
        </w:rPr>
        <w:t xml:space="preserve">, the calculation time step </w:t>
      </w:r>
      <w:r w:rsidR="00DB61A1" w:rsidRPr="00DB61A1">
        <w:rPr>
          <w:rFonts w:ascii="Courier New" w:hAnsi="Courier New" w:cs="Courier New"/>
          <w:lang w:val="en-GB"/>
        </w:rPr>
        <w:t>dtim</w:t>
      </w:r>
      <w:r w:rsidR="00DB61A1">
        <w:rPr>
          <w:rFonts w:cs="Times New Roman"/>
          <w:lang w:val="en-GB"/>
        </w:rPr>
        <w:t xml:space="preserve"> </w:t>
      </w:r>
      <w:r w:rsidR="00D50006" w:rsidRPr="00D50006">
        <w:rPr>
          <w:rFonts w:cs="Times New Roman"/>
          <w:lang w:val="en-GB"/>
        </w:rPr>
        <w:t>and</w:t>
      </w:r>
      <w:r w:rsidR="00D50006">
        <w:rPr>
          <w:lang w:val="en-GB"/>
        </w:rPr>
        <w:t xml:space="preserve"> </w:t>
      </w:r>
      <w:r w:rsidR="00DB61A1">
        <w:rPr>
          <w:lang w:val="en-GB"/>
        </w:rPr>
        <w:t xml:space="preserve">the time integration parameter </w:t>
      </w:r>
      <w:r w:rsidR="00DB61A1" w:rsidRPr="00DB61A1">
        <w:rPr>
          <w:rFonts w:ascii="Courier New" w:hAnsi="Courier New" w:cs="Courier New"/>
          <w:lang w:val="en-GB"/>
        </w:rPr>
        <w:t>theta</w:t>
      </w:r>
      <w:r w:rsidR="00DB61A1">
        <w:rPr>
          <w:lang w:val="en-GB"/>
        </w:rPr>
        <w:t>.</w:t>
      </w:r>
    </w:p>
    <w:p w:rsidR="007B6491" w:rsidRDefault="00DB61A1" w:rsidP="007B6491">
      <w:pPr>
        <w:rPr>
          <w:lang w:val="en-GB"/>
        </w:rPr>
      </w:pPr>
      <w:r>
        <w:rPr>
          <w:lang w:val="en-GB"/>
        </w:rPr>
        <w:t>T</w:t>
      </w:r>
      <w:r w:rsidR="001E453C">
        <w:rPr>
          <w:lang w:val="en-GB"/>
        </w:rPr>
        <w:t>he next two lines of data refer</w:t>
      </w:r>
      <w:r>
        <w:rPr>
          <w:lang w:val="en-GB"/>
        </w:rPr>
        <w:t xml:space="preserve"> to the period of analysis given by the initial and final date and </w:t>
      </w:r>
      <w:r w:rsidR="00851C43">
        <w:rPr>
          <w:lang w:val="en-GB"/>
        </w:rPr>
        <w:t>time</w:t>
      </w:r>
      <w:r>
        <w:rPr>
          <w:lang w:val="en-GB"/>
        </w:rPr>
        <w:t xml:space="preserve">, </w:t>
      </w:r>
      <w:r w:rsidRPr="00DB61A1">
        <w:rPr>
          <w:rFonts w:ascii="Courier New" w:hAnsi="Courier New" w:cs="Courier New"/>
          <w:lang w:val="en-GB"/>
        </w:rPr>
        <w:t>jdate</w:t>
      </w:r>
      <w:r>
        <w:rPr>
          <w:lang w:val="en-GB"/>
        </w:rPr>
        <w:t xml:space="preserve"> and </w:t>
      </w:r>
      <w:r w:rsidRPr="00DB61A1">
        <w:rPr>
          <w:rFonts w:ascii="Courier New" w:hAnsi="Courier New" w:cs="Courier New"/>
          <w:lang w:val="en-GB"/>
        </w:rPr>
        <w:t>jhour</w:t>
      </w:r>
      <w:r w:rsidR="00851C43">
        <w:rPr>
          <w:lang w:val="en-GB"/>
        </w:rPr>
        <w:t>. These date</w:t>
      </w:r>
      <w:r w:rsidR="001E453C">
        <w:rPr>
          <w:lang w:val="en-GB"/>
        </w:rPr>
        <w:t>s</w:t>
      </w:r>
      <w:r w:rsidR="00851C43">
        <w:rPr>
          <w:lang w:val="en-GB"/>
        </w:rPr>
        <w:t xml:space="preserve"> must </w:t>
      </w:r>
      <w:r w:rsidR="0026738E">
        <w:rPr>
          <w:lang w:val="en-GB"/>
        </w:rPr>
        <w:t>be</w:t>
      </w:r>
      <w:r>
        <w:rPr>
          <w:lang w:val="en-GB"/>
        </w:rPr>
        <w:t xml:space="preserve"> given in the format </w:t>
      </w:r>
      <w:r w:rsidRPr="00E7133C">
        <w:rPr>
          <w:rFonts w:ascii="Courier New" w:hAnsi="Courier New" w:cs="Courier New"/>
          <w:lang w:val="en-GB"/>
        </w:rPr>
        <w:t>yyyymmdd hhmm</w:t>
      </w:r>
      <w:r>
        <w:rPr>
          <w:lang w:val="en-GB"/>
        </w:rPr>
        <w:t>.</w:t>
      </w:r>
    </w:p>
    <w:p w:rsidR="00851C43" w:rsidRDefault="009B4FF8" w:rsidP="007B6491">
      <w:pPr>
        <w:rPr>
          <w:lang w:val="en-GB"/>
        </w:rPr>
      </w:pPr>
      <w:r>
        <w:rPr>
          <w:lang w:val="en-GB"/>
        </w:rPr>
        <w:t xml:space="preserve">Although </w:t>
      </w:r>
      <w:r w:rsidRPr="009B4FF8">
        <w:rPr>
          <w:rFonts w:ascii="Courier New" w:hAnsi="Courier New" w:cs="Courier New"/>
          <w:lang w:val="en-GB"/>
        </w:rPr>
        <w:t>PAT</w:t>
      </w:r>
      <w:r>
        <w:rPr>
          <w:lang w:val="en-GB"/>
        </w:rPr>
        <w:t xml:space="preserve"> contains all the element type library defined in </w:t>
      </w:r>
      <w:r>
        <w:rPr>
          <w:lang w:val="en-GB"/>
        </w:rPr>
        <w:fldChar w:fldCharType="begin"/>
      </w:r>
      <w:r>
        <w:rPr>
          <w:lang w:val="en-GB"/>
        </w:rPr>
        <w:instrText xml:space="preserve"> REF _Ref77684200 \h </w:instrText>
      </w:r>
      <w:r>
        <w:rPr>
          <w:lang w:val="en-GB"/>
        </w:rPr>
      </w:r>
      <w:r>
        <w:rPr>
          <w:lang w:val="en-GB"/>
        </w:rPr>
        <w:fldChar w:fldCharType="separate"/>
      </w:r>
      <w:r w:rsidR="00CB6FE7" w:rsidRPr="00FD6AED">
        <w:t>[</w:t>
      </w:r>
      <w:r w:rsidR="00CB6FE7">
        <w:rPr>
          <w:noProof/>
        </w:rPr>
        <w:t>1</w:t>
      </w:r>
      <w:r>
        <w:rPr>
          <w:lang w:val="en-GB"/>
        </w:rPr>
        <w:fldChar w:fldCharType="end"/>
      </w:r>
      <w:r>
        <w:rPr>
          <w:lang w:val="en-GB"/>
        </w:rPr>
        <w:t xml:space="preserve">] it is supposed to use only </w:t>
      </w:r>
      <w:r w:rsidRPr="008215E9">
        <w:rPr>
          <w:rFonts w:ascii="Courier New" w:hAnsi="Courier New" w:cs="Courier New"/>
          <w:lang w:val="en-GB"/>
        </w:rPr>
        <w:t>quadrilateral</w:t>
      </w:r>
      <w:r>
        <w:rPr>
          <w:lang w:val="en-GB"/>
        </w:rPr>
        <w:t xml:space="preserve"> and </w:t>
      </w:r>
      <w:r w:rsidRPr="008215E9">
        <w:rPr>
          <w:rFonts w:ascii="Courier New" w:hAnsi="Courier New" w:cs="Courier New"/>
          <w:lang w:val="en-GB"/>
        </w:rPr>
        <w:t>hexahedron</w:t>
      </w:r>
      <w:r>
        <w:rPr>
          <w:lang w:val="en-GB"/>
        </w:rPr>
        <w:t xml:space="preserve">, </w:t>
      </w:r>
      <w:r>
        <w:rPr>
          <w:lang w:val="en-GB"/>
        </w:rPr>
        <w:fldChar w:fldCharType="begin"/>
      </w:r>
      <w:r>
        <w:rPr>
          <w:lang w:val="en-GB"/>
        </w:rPr>
        <w:instrText xml:space="preserve"> REF _Ref81316418 \h </w:instrText>
      </w:r>
      <w:r>
        <w:rPr>
          <w:lang w:val="en-GB"/>
        </w:rPr>
      </w:r>
      <w:r>
        <w:rPr>
          <w:lang w:val="en-GB"/>
        </w:rPr>
        <w:fldChar w:fldCharType="separate"/>
      </w:r>
      <w:r w:rsidR="00CB6FE7">
        <w:t xml:space="preserve">Figure </w:t>
      </w:r>
      <w:r w:rsidR="00CB6FE7">
        <w:rPr>
          <w:noProof/>
        </w:rPr>
        <w:t>3</w:t>
      </w:r>
      <w:r>
        <w:rPr>
          <w:lang w:val="en-GB"/>
        </w:rPr>
        <w:fldChar w:fldCharType="end"/>
      </w:r>
      <w:r>
        <w:rPr>
          <w:lang w:val="en-GB"/>
        </w:rPr>
        <w:t xml:space="preserve">. </w:t>
      </w:r>
      <w:r w:rsidR="00BE124E">
        <w:rPr>
          <w:lang w:val="en-GB"/>
        </w:rPr>
        <w:t>For</w:t>
      </w:r>
      <w:r>
        <w:rPr>
          <w:lang w:val="en-GB"/>
        </w:rPr>
        <w:t xml:space="preserve"> other element types it is necessary to </w:t>
      </w:r>
      <w:r w:rsidR="00BE124E">
        <w:rPr>
          <w:lang w:val="en-GB"/>
        </w:rPr>
        <w:t>implement</w:t>
      </w:r>
      <w:r w:rsidR="002D2762">
        <w:rPr>
          <w:lang w:val="en-GB"/>
        </w:rPr>
        <w:t xml:space="preserve"> </w:t>
      </w:r>
      <w:r w:rsidR="000C1008">
        <w:rPr>
          <w:lang w:val="en-GB"/>
        </w:rPr>
        <w:t xml:space="preserve">the </w:t>
      </w:r>
      <w:r w:rsidR="00BE124E">
        <w:rPr>
          <w:lang w:val="en-GB"/>
        </w:rPr>
        <w:t xml:space="preserve">corresponding </w:t>
      </w:r>
      <w:r w:rsidR="000C1008">
        <w:rPr>
          <w:lang w:val="en-GB"/>
        </w:rPr>
        <w:t xml:space="preserve">associated element </w:t>
      </w:r>
      <w:r w:rsidR="001E453C">
        <w:rPr>
          <w:lang w:val="en-GB"/>
        </w:rPr>
        <w:t>to allow the use</w:t>
      </w:r>
      <w:r w:rsidR="00BE124E">
        <w:rPr>
          <w:lang w:val="en-GB"/>
        </w:rPr>
        <w:t xml:space="preserve"> of </w:t>
      </w:r>
      <w:r w:rsidR="000C1008">
        <w:rPr>
          <w:lang w:val="en-GB"/>
        </w:rPr>
        <w:t>prescribed flux o</w:t>
      </w:r>
      <w:r>
        <w:rPr>
          <w:lang w:val="en-GB"/>
        </w:rPr>
        <w:t>r convection boundary condition</w:t>
      </w:r>
      <w:r w:rsidR="001E453C">
        <w:rPr>
          <w:lang w:val="en-GB"/>
        </w:rPr>
        <w:t>s</w:t>
      </w:r>
      <w:r>
        <w:rPr>
          <w:lang w:val="en-GB"/>
        </w:rPr>
        <w:t>.</w:t>
      </w:r>
      <w:r w:rsidR="00BE124E">
        <w:rPr>
          <w:lang w:val="en-GB"/>
        </w:rPr>
        <w:t xml:space="preserve"> This implementation is straightforward.</w:t>
      </w:r>
    </w:p>
    <w:p w:rsidR="000D5BD4" w:rsidRDefault="000D5BD4" w:rsidP="000D5BD4">
      <w:pPr>
        <w:rPr>
          <w:lang w:val="en-GB"/>
        </w:rPr>
      </w:pPr>
      <w:r>
        <w:rPr>
          <w:lang w:val="en-GB"/>
        </w:rPr>
        <w:t xml:space="preserve">It is also important to mention that </w:t>
      </w:r>
      <w:r w:rsidRPr="00E7133C">
        <w:rPr>
          <w:rFonts w:ascii="Courier New" w:hAnsi="Courier New" w:cs="Courier New"/>
          <w:lang w:val="en-GB"/>
        </w:rPr>
        <w:t>PAT</w:t>
      </w:r>
      <w:r>
        <w:rPr>
          <w:lang w:val="en-GB"/>
        </w:rPr>
        <w:t xml:space="preserve"> does not support different element types in the same mesh. However, unlike the extension of element types, this shortcoming is difficult to overcome since it implies a major modification of the program structure.</w:t>
      </w:r>
    </w:p>
    <w:p w:rsidR="000D5BD4" w:rsidRPr="004D2899" w:rsidRDefault="000D5BD4" w:rsidP="000D5BD4">
      <w:pPr>
        <w:pStyle w:val="Heading2"/>
        <w:rPr>
          <w:lang w:val="en-GB"/>
        </w:rPr>
      </w:pPr>
      <w:r w:rsidRPr="004D2899">
        <w:rPr>
          <w:lang w:val="en-GB"/>
        </w:rPr>
        <w:t>Units</w:t>
      </w:r>
    </w:p>
    <w:p w:rsidR="000D5BD4" w:rsidRDefault="000D5BD4" w:rsidP="000D5BD4">
      <w:pPr>
        <w:rPr>
          <w:lang w:val="en-GB"/>
        </w:rPr>
      </w:pPr>
      <w:r>
        <w:rPr>
          <w:lang w:val="en-GB"/>
        </w:rPr>
        <w:t xml:space="preserve">The use of the </w:t>
      </w:r>
      <w:r w:rsidRPr="00281307">
        <w:rPr>
          <w:lang w:val="en-GB"/>
        </w:rPr>
        <w:t>Julian day numbering scheme</w:t>
      </w:r>
      <w:r>
        <w:rPr>
          <w:lang w:val="en-GB"/>
        </w:rPr>
        <w:t xml:space="preserve"> solves in an efficient way the dependency of the environmental actions on date and time. However, it introduces the shortcoming of fixing a priori the unit of time in days. To address this constraint, the program reads the unit of time chosen for the analysis </w:t>
      </w:r>
      <w:r>
        <w:t xml:space="preserve">in order to define the appropriate conversion factor. </w:t>
      </w:r>
      <w:r>
        <w:rPr>
          <w:lang w:val="en-GB"/>
        </w:rPr>
        <w:t xml:space="preserve">This is done through the input variable </w:t>
      </w:r>
      <w:r w:rsidRPr="0026738E">
        <w:rPr>
          <w:rFonts w:ascii="Courier New" w:hAnsi="Courier New" w:cs="Courier New"/>
          <w:lang w:val="en-GB"/>
        </w:rPr>
        <w:t>utemp</w:t>
      </w:r>
      <w:r>
        <w:t xml:space="preserve"> by setting </w:t>
      </w:r>
      <w:r>
        <w:rPr>
          <w:lang w:val="en-GB"/>
        </w:rPr>
        <w:t>“</w:t>
      </w:r>
      <w:r w:rsidRPr="0026738E">
        <w:rPr>
          <w:rFonts w:ascii="Courier New" w:hAnsi="Courier New" w:cs="Courier New"/>
          <w:lang w:val="en-GB"/>
        </w:rPr>
        <w:t>s</w:t>
      </w:r>
      <w:r>
        <w:rPr>
          <w:lang w:val="en-GB"/>
        </w:rPr>
        <w:t>” for seconds, “</w:t>
      </w:r>
      <w:r w:rsidRPr="0026738E">
        <w:rPr>
          <w:rFonts w:ascii="Courier New" w:hAnsi="Courier New" w:cs="Courier New"/>
          <w:lang w:val="en-GB"/>
        </w:rPr>
        <w:t>h</w:t>
      </w:r>
      <w:r>
        <w:rPr>
          <w:lang w:val="en-GB"/>
        </w:rPr>
        <w:t>” for hours or “</w:t>
      </w:r>
      <w:r w:rsidRPr="0026738E">
        <w:rPr>
          <w:rFonts w:ascii="Courier New" w:hAnsi="Courier New" w:cs="Courier New"/>
          <w:lang w:val="en-GB"/>
        </w:rPr>
        <w:t>d</w:t>
      </w:r>
      <w:r>
        <w:rPr>
          <w:lang w:val="en-GB"/>
        </w:rPr>
        <w:t>” for days.</w:t>
      </w:r>
    </w:p>
    <w:p w:rsidR="000D5BD4" w:rsidRDefault="000D5BD4" w:rsidP="000D5BD4">
      <w:pPr>
        <w:rPr>
          <w:lang w:val="en-GB"/>
        </w:rPr>
      </w:pPr>
      <w:r>
        <w:rPr>
          <w:lang w:val="en-GB"/>
        </w:rPr>
        <w:t xml:space="preserve">The program does not assume another unit. The only exception can be seen in </w:t>
      </w:r>
      <w:r>
        <w:rPr>
          <w:lang w:val="en-GB"/>
        </w:rPr>
        <w:fldChar w:fldCharType="begin"/>
      </w:r>
      <w:r>
        <w:rPr>
          <w:lang w:val="en-GB"/>
        </w:rPr>
        <w:instrText xml:space="preserve"> REF _Ref81406613 \r \h </w:instrText>
      </w:r>
      <w:r>
        <w:rPr>
          <w:lang w:val="en-GB"/>
        </w:rPr>
      </w:r>
      <w:r>
        <w:rPr>
          <w:lang w:val="en-GB"/>
        </w:rPr>
        <w:fldChar w:fldCharType="separate"/>
      </w:r>
      <w:r w:rsidR="00CB6FE7">
        <w:rPr>
          <w:lang w:val="en-GB"/>
        </w:rPr>
        <w:t>4.6.2</w:t>
      </w:r>
      <w:r>
        <w:rPr>
          <w:lang w:val="en-GB"/>
        </w:rPr>
        <w:fldChar w:fldCharType="end"/>
      </w:r>
      <w:r>
        <w:rPr>
          <w:lang w:val="en-GB"/>
        </w:rPr>
        <w:t>.</w:t>
      </w:r>
    </w:p>
    <w:p w:rsidR="00920458" w:rsidRDefault="00920458" w:rsidP="007B6491">
      <w:pPr>
        <w:rPr>
          <w:lang w:val="en-GB"/>
        </w:rPr>
      </w:pPr>
    </w:p>
    <w:p w:rsidR="008215E9" w:rsidRDefault="008215E9" w:rsidP="008215E9">
      <w:pPr>
        <w:jc w:val="center"/>
      </w:pPr>
      <w:r>
        <w:rPr>
          <w:noProof/>
        </w:rPr>
        <w:lastRenderedPageBreak/>
        <w:drawing>
          <wp:inline distT="0" distB="0" distL="0" distR="0" wp14:anchorId="5EEE09C7" wp14:editId="6CFA1146">
            <wp:extent cx="4028400" cy="2833200"/>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s.jpg"/>
                    <pic:cNvPicPr/>
                  </pic:nvPicPr>
                  <pic:blipFill>
                    <a:blip r:embed="rId10">
                      <a:extLst>
                        <a:ext uri="{28A0092B-C50C-407E-A947-70E740481C1C}">
                          <a14:useLocalDpi xmlns:a14="http://schemas.microsoft.com/office/drawing/2010/main" val="0"/>
                        </a:ext>
                      </a:extLst>
                    </a:blip>
                    <a:stretch>
                      <a:fillRect/>
                    </a:stretch>
                  </pic:blipFill>
                  <pic:spPr>
                    <a:xfrm>
                      <a:off x="0" y="0"/>
                      <a:ext cx="4028400" cy="2833200"/>
                    </a:xfrm>
                    <a:prstGeom prst="rect">
                      <a:avLst/>
                    </a:prstGeom>
                  </pic:spPr>
                </pic:pic>
              </a:graphicData>
            </a:graphic>
          </wp:inline>
        </w:drawing>
      </w:r>
    </w:p>
    <w:p w:rsidR="008215E9" w:rsidRDefault="008215E9" w:rsidP="008215E9">
      <w:pPr>
        <w:pStyle w:val="Caption"/>
      </w:pPr>
      <w:bookmarkStart w:id="6" w:name="_Ref81316418"/>
      <w:r>
        <w:t xml:space="preserve">Figure </w:t>
      </w:r>
      <w:fldSimple w:instr=" SEQ Figure \* ARABIC ">
        <w:r w:rsidR="00CB6FE7">
          <w:rPr>
            <w:noProof/>
          </w:rPr>
          <w:t>3</w:t>
        </w:r>
      </w:fldSimple>
      <w:bookmarkEnd w:id="6"/>
      <w:r>
        <w:t xml:space="preserve"> – Type of elements</w:t>
      </w:r>
    </w:p>
    <w:p w:rsidR="007A2AFF" w:rsidRPr="00851C43" w:rsidRDefault="001E453C" w:rsidP="009D3FBF">
      <w:pPr>
        <w:pStyle w:val="Heading2"/>
        <w:rPr>
          <w:lang w:val="en-GB"/>
        </w:rPr>
      </w:pPr>
      <w:r>
        <w:rPr>
          <w:lang w:val="en-GB"/>
        </w:rPr>
        <w:t>Mesh o</w:t>
      </w:r>
      <w:r w:rsidR="00851C43" w:rsidRPr="00851C43">
        <w:rPr>
          <w:lang w:val="en-GB"/>
        </w:rPr>
        <w:t>rientation</w:t>
      </w:r>
    </w:p>
    <w:p w:rsidR="00F34877" w:rsidRDefault="00851C43" w:rsidP="007B6491">
      <w:pPr>
        <w:rPr>
          <w:lang w:val="en-GB"/>
        </w:rPr>
      </w:pPr>
      <w:r>
        <w:rPr>
          <w:lang w:val="en-GB"/>
        </w:rPr>
        <w:t>T</w:t>
      </w:r>
      <w:r w:rsidR="00745ABC">
        <w:rPr>
          <w:lang w:val="en-GB"/>
        </w:rPr>
        <w:t xml:space="preserve">he general </w:t>
      </w:r>
      <w:r w:rsidR="00F34877">
        <w:rPr>
          <w:lang w:val="en-GB"/>
        </w:rPr>
        <w:t xml:space="preserve">geographic </w:t>
      </w:r>
      <w:r w:rsidR="00745ABC">
        <w:rPr>
          <w:lang w:val="en-GB"/>
        </w:rPr>
        <w:t xml:space="preserve">orientation of the global axis is </w:t>
      </w:r>
      <w:r w:rsidR="00CD495B">
        <w:rPr>
          <w:lang w:val="en-GB"/>
        </w:rPr>
        <w:t>read as</w:t>
      </w:r>
      <w:r w:rsidR="00745ABC">
        <w:rPr>
          <w:lang w:val="en-GB"/>
        </w:rPr>
        <w:t xml:space="preserve"> the latitude and azimuth</w:t>
      </w:r>
      <w:r w:rsidR="00CD495B">
        <w:rPr>
          <w:lang w:val="en-GB"/>
        </w:rPr>
        <w:t xml:space="preserve"> angles</w:t>
      </w:r>
      <w:r w:rsidR="00745ABC">
        <w:rPr>
          <w:lang w:val="en-GB"/>
        </w:rPr>
        <w:t xml:space="preserve">, </w:t>
      </w:r>
      <w:r w:rsidR="00745ABC" w:rsidRPr="00745ABC">
        <w:rPr>
          <w:rFonts w:ascii="Courier New" w:hAnsi="Courier New" w:cs="Courier New"/>
          <w:lang w:val="en-GB"/>
        </w:rPr>
        <w:t>phi</w:t>
      </w:r>
      <w:r w:rsidR="00745ABC">
        <w:rPr>
          <w:lang w:val="en-GB"/>
        </w:rPr>
        <w:t xml:space="preserve"> and </w:t>
      </w:r>
      <w:r w:rsidR="00745ABC" w:rsidRPr="00745ABC">
        <w:rPr>
          <w:rFonts w:ascii="Courier New" w:hAnsi="Courier New" w:cs="Courier New"/>
          <w:lang w:val="en-GB"/>
        </w:rPr>
        <w:t>azimuth</w:t>
      </w:r>
      <w:r w:rsidR="00745ABC">
        <w:rPr>
          <w:lang w:val="en-GB"/>
        </w:rPr>
        <w:t xml:space="preserve">, </w:t>
      </w:r>
      <w:r w:rsidR="006D3950">
        <w:rPr>
          <w:lang w:val="en-GB"/>
        </w:rPr>
        <w:t>expressed</w:t>
      </w:r>
      <w:r w:rsidR="00745ABC">
        <w:rPr>
          <w:lang w:val="en-GB"/>
        </w:rPr>
        <w:t xml:space="preserve"> in decimal degrees.</w:t>
      </w:r>
    </w:p>
    <w:p w:rsidR="006D3950" w:rsidRDefault="006D3950" w:rsidP="007B6491">
      <w:pPr>
        <w:rPr>
          <w:lang w:val="en-GB"/>
        </w:rPr>
      </w:pPr>
      <w:r>
        <w:rPr>
          <w:lang w:val="en-GB"/>
        </w:rPr>
        <w:t xml:space="preserve">The latitude is the angular coordinate of the location in question in reference to the equator with positive values in the </w:t>
      </w:r>
      <w:r w:rsidR="009D3FBF">
        <w:rPr>
          <w:lang w:val="en-GB"/>
        </w:rPr>
        <w:t>n</w:t>
      </w:r>
      <w:r>
        <w:rPr>
          <w:lang w:val="en-GB"/>
        </w:rPr>
        <w:t>o</w:t>
      </w:r>
      <w:r w:rsidR="009D3FBF">
        <w:rPr>
          <w:lang w:val="en-GB"/>
        </w:rPr>
        <w:t>r</w:t>
      </w:r>
      <w:r>
        <w:rPr>
          <w:lang w:val="en-GB"/>
        </w:rPr>
        <w:t>th.</w:t>
      </w:r>
    </w:p>
    <w:p w:rsidR="00F34877" w:rsidRPr="00281307" w:rsidRDefault="00F34877" w:rsidP="00F34877">
      <w:pPr>
        <w:rPr>
          <w:lang w:val="en-GB"/>
        </w:rPr>
      </w:pPr>
      <w:r>
        <w:rPr>
          <w:lang w:val="en-GB"/>
        </w:rPr>
        <w:t>T</w:t>
      </w:r>
      <w:r w:rsidRPr="00281307">
        <w:rPr>
          <w:lang w:val="en-GB"/>
        </w:rPr>
        <w:t xml:space="preserve">he azimuth </w:t>
      </w:r>
      <w:r>
        <w:rPr>
          <w:lang w:val="en-GB"/>
        </w:rPr>
        <w:t>is defined as</w:t>
      </w:r>
      <w:r w:rsidRPr="00281307">
        <w:rPr>
          <w:lang w:val="en-GB"/>
        </w:rPr>
        <w:t xml:space="preserve"> the angle between the South and the normal to the surface measured clockwise around the surface’s horizon</w:t>
      </w:r>
      <w:r>
        <w:rPr>
          <w:lang w:val="en-GB"/>
        </w:rPr>
        <w:t xml:space="preserve">. </w:t>
      </w:r>
      <w:r w:rsidR="00635F69">
        <w:rPr>
          <w:lang w:val="en-GB"/>
        </w:rPr>
        <w:t>In order t</w:t>
      </w:r>
      <w:r>
        <w:rPr>
          <w:lang w:val="en-GB"/>
        </w:rPr>
        <w:t xml:space="preserve">o define the azimuth </w:t>
      </w:r>
      <w:r w:rsidR="00635F69">
        <w:rPr>
          <w:lang w:val="en-GB"/>
        </w:rPr>
        <w:t>in an unambiguous way</w:t>
      </w:r>
      <w:r w:rsidR="001E453C">
        <w:rPr>
          <w:lang w:val="en-GB"/>
        </w:rPr>
        <w:t>,</w:t>
      </w:r>
      <w:r w:rsidR="00635F69">
        <w:rPr>
          <w:lang w:val="en-GB"/>
        </w:rPr>
        <w:t xml:space="preserve"> the global axis orientation should observe the following rules</w:t>
      </w:r>
      <w:r w:rsidRPr="00281307">
        <w:rPr>
          <w:rFonts w:cs="Arial"/>
          <w:lang w:val="en-GB"/>
        </w:rPr>
        <w:t>: i</w:t>
      </w:r>
      <w:r w:rsidRPr="00281307">
        <w:rPr>
          <w:lang w:val="en-GB"/>
        </w:rPr>
        <w:t xml:space="preserve">n 2D problems the </w:t>
      </w:r>
      <m:oMath>
        <m:r>
          <w:rPr>
            <w:rFonts w:ascii="Cambria Math" w:hAnsi="Cambria Math"/>
            <w:lang w:val="en-GB"/>
          </w:rPr>
          <m:t>y</m:t>
        </m:r>
      </m:oMath>
      <w:r w:rsidRPr="00281307">
        <w:rPr>
          <w:lang w:val="en-GB"/>
        </w:rPr>
        <w:t xml:space="preserve"> axis must point to the Zenith and the global azimuth is measured with respect to the normal</w:t>
      </w:r>
      <w:r>
        <w:rPr>
          <w:lang w:val="en-GB"/>
        </w:rPr>
        <w:t xml:space="preserve"> vector</w:t>
      </w:r>
      <w:r w:rsidRPr="00281307">
        <w:rPr>
          <w:lang w:val="en-GB"/>
        </w:rPr>
        <w:t xml:space="preserve"> </w:t>
      </w:r>
      <w:r w:rsidR="00BE124E">
        <w:t xml:space="preserve">pointing outwards from </w:t>
      </w:r>
      <w:r w:rsidR="00BE124E" w:rsidRPr="00326C8C">
        <w:t>the plane</w:t>
      </w:r>
      <w:r w:rsidRPr="00281307">
        <w:rPr>
          <w:lang w:val="en-GB"/>
        </w:rPr>
        <w:t xml:space="preserve">, in 3D problems the </w:t>
      </w:r>
      <m:oMath>
        <m:r>
          <w:rPr>
            <w:rFonts w:ascii="Cambria Math" w:hAnsi="Cambria Math"/>
            <w:lang w:val="en-GB"/>
          </w:rPr>
          <m:t>z</m:t>
        </m:r>
      </m:oMath>
      <w:r w:rsidRPr="00281307">
        <w:rPr>
          <w:lang w:val="en-GB"/>
        </w:rPr>
        <w:t xml:space="preserve"> axis must point to the Zenith and the global azimuth is measured with respect to the </w:t>
      </w:r>
      <m:oMath>
        <m:r>
          <w:rPr>
            <w:rFonts w:ascii="Cambria Math" w:hAnsi="Cambria Math"/>
            <w:lang w:val="en-GB"/>
          </w:rPr>
          <m:t>y</m:t>
        </m:r>
      </m:oMath>
      <w:r w:rsidRPr="00281307">
        <w:rPr>
          <w:lang w:val="en-GB"/>
        </w:rPr>
        <w:t xml:space="preserve"> axis.</w:t>
      </w:r>
    </w:p>
    <w:p w:rsidR="00D9722A" w:rsidRPr="00851C43" w:rsidRDefault="00D9722A" w:rsidP="009D3FBF">
      <w:pPr>
        <w:pStyle w:val="Heading2"/>
        <w:rPr>
          <w:lang w:val="en-GB"/>
        </w:rPr>
      </w:pPr>
      <w:r w:rsidRPr="00851C43">
        <w:rPr>
          <w:lang w:val="en-GB"/>
        </w:rPr>
        <w:t>Material data</w:t>
      </w:r>
    </w:p>
    <w:p w:rsidR="007B6491" w:rsidRDefault="00CD495B" w:rsidP="007B6491">
      <w:pPr>
        <w:rPr>
          <w:lang w:val="en-GB"/>
        </w:rPr>
      </w:pPr>
      <w:r>
        <w:rPr>
          <w:lang w:val="en-GB"/>
        </w:rPr>
        <w:t xml:space="preserve">The number of properties </w:t>
      </w:r>
      <w:r>
        <w:rPr>
          <w:rFonts w:ascii="Courier New" w:hAnsi="Courier New" w:cs="Courier New"/>
          <w:lang w:val="en-GB"/>
        </w:rPr>
        <w:t>n</w:t>
      </w:r>
      <w:r w:rsidR="007B6491" w:rsidRPr="00CD495B">
        <w:rPr>
          <w:rFonts w:ascii="Courier New" w:hAnsi="Courier New" w:cs="Courier New"/>
          <w:lang w:val="en-GB"/>
        </w:rPr>
        <w:t>p_type</w:t>
      </w:r>
      <w:r>
        <w:rPr>
          <w:rFonts w:ascii="Courier New" w:hAnsi="Courier New" w:cs="Courier New"/>
          <w:lang w:val="en-GB"/>
        </w:rPr>
        <w:t>s</w:t>
      </w:r>
      <w:r w:rsidR="006D3950">
        <w:rPr>
          <w:lang w:val="en-GB"/>
        </w:rPr>
        <w:t xml:space="preserve"> precedes the introduction of the thermal properties values.</w:t>
      </w:r>
      <w:r>
        <w:rPr>
          <w:lang w:val="en-GB"/>
        </w:rPr>
        <w:t xml:space="preserve"> </w:t>
      </w:r>
      <w:r w:rsidR="007B6491">
        <w:rPr>
          <w:lang w:val="en-GB"/>
        </w:rPr>
        <w:t>If there is only one property type (</w:t>
      </w:r>
      <w:r w:rsidR="007B6491" w:rsidRPr="007B6491">
        <w:rPr>
          <w:rFonts w:ascii="Courier New" w:hAnsi="Courier New" w:cs="Courier New"/>
          <w:lang w:val="en-GB"/>
        </w:rPr>
        <w:t>np_types</w:t>
      </w:r>
      <w:r w:rsidR="007B6491">
        <w:rPr>
          <w:lang w:val="en-GB"/>
        </w:rPr>
        <w:t xml:space="preserve">=1) then the properties are read and automatically allocated to all elements. If there is more than one property type then the properties are read, followed by the reading of an integer vector </w:t>
      </w:r>
      <w:r w:rsidR="007B6491" w:rsidRPr="007B6491">
        <w:rPr>
          <w:rFonts w:ascii="Courier New" w:hAnsi="Courier New" w:cs="Courier New"/>
          <w:lang w:val="en-GB"/>
        </w:rPr>
        <w:t>etype</w:t>
      </w:r>
      <w:r w:rsidR="007B6491">
        <w:rPr>
          <w:lang w:val="en-GB"/>
        </w:rPr>
        <w:t xml:space="preserve"> which holds information on which properties are assigned to </w:t>
      </w:r>
      <w:r w:rsidR="001E453C">
        <w:rPr>
          <w:lang w:val="en-GB"/>
        </w:rPr>
        <w:t>each</w:t>
      </w:r>
      <w:r w:rsidR="007B6491">
        <w:rPr>
          <w:lang w:val="en-GB"/>
        </w:rPr>
        <w:t xml:space="preserve"> element. </w:t>
      </w:r>
      <w:r>
        <w:rPr>
          <w:lang w:val="en-GB"/>
        </w:rPr>
        <w:t xml:space="preserve">The properties are stored in the matrix </w:t>
      </w:r>
      <w:r w:rsidRPr="00CD495B">
        <w:rPr>
          <w:rFonts w:ascii="Courier New" w:hAnsi="Courier New" w:cs="Courier New"/>
          <w:lang w:val="en-GB"/>
        </w:rPr>
        <w:t>prop</w:t>
      </w:r>
      <w:r w:rsidR="001E453C">
        <w:rPr>
          <w:lang w:val="en-GB"/>
        </w:rPr>
        <w:t>, and refer</w:t>
      </w:r>
      <w:r>
        <w:rPr>
          <w:lang w:val="en-GB"/>
        </w:rPr>
        <w:t xml:space="preserve"> to the thermal conductivities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x</m:t>
            </m:r>
          </m:sub>
        </m:sSub>
        <m:r>
          <w:rPr>
            <w:rFonts w:ascii="Cambria Math" w:hAnsi="Cambria Math"/>
            <w:lang w:val="en-GB"/>
          </w:rPr>
          <m:t xml:space="preserve"> </m:t>
        </m:r>
      </m:oMath>
      <w:r w:rsidR="00DA04D4">
        <w:rPr>
          <w:lang w:val="en-GB"/>
        </w:rPr>
        <w:t xml:space="preserve"> </w:t>
      </w:r>
      <w:r w:rsidR="00DA04D4" w:rsidRPr="00DA04D4">
        <w:t>and</w:t>
      </w:r>
      <w:r w:rsidR="00DA04D4">
        <w:rPr>
          <w:rStyle w:val="MathChar"/>
          <w:rFonts w:ascii="Arial" w:hAnsi="Arial"/>
          <w:i w:val="0"/>
          <w:sz w:val="22"/>
          <w:lang w:val="en-GB"/>
        </w:rPr>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y</m:t>
            </m:r>
          </m:sub>
        </m:sSub>
      </m:oMath>
      <w:r w:rsidR="00DA04D4">
        <w:rPr>
          <w:lang w:val="en-GB"/>
        </w:rPr>
        <w:t xml:space="preserve"> in 2D problems</w:t>
      </w:r>
      <w:r w:rsidRPr="00DA04D4">
        <w:t xml:space="preserve"> </w:t>
      </w:r>
      <w:r w:rsidR="00DA04D4" w:rsidRPr="00DA04D4">
        <w:t>or</w:t>
      </w:r>
      <w:r w:rsidR="00DA04D4">
        <w:rPr>
          <w:rStyle w:val="MathChar"/>
          <w:rFonts w:ascii="Arial" w:hAnsi="Arial"/>
          <w:i w:val="0"/>
          <w:sz w:val="22"/>
          <w:lang w:val="en-GB"/>
        </w:rPr>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x</m:t>
            </m:r>
          </m:sub>
        </m:sSub>
      </m:oMath>
      <w:r w:rsidR="00DA04D4" w:rsidRPr="00281307">
        <w:rPr>
          <w:rStyle w:val="MathChar"/>
          <w:rFonts w:ascii="Arial" w:hAnsi="Arial"/>
          <w:i w:val="0"/>
          <w:sz w:val="22"/>
          <w:lang w:val="en-GB"/>
        </w:rPr>
        <w:t>,</w:t>
      </w:r>
      <w:r w:rsidR="00DA04D4">
        <w:rPr>
          <w:rStyle w:val="MathChar"/>
          <w:rFonts w:ascii="Arial" w:hAnsi="Arial"/>
          <w:i w:val="0"/>
          <w:sz w:val="22"/>
          <w:lang w:val="en-GB"/>
        </w:rPr>
        <w:t xml:space="preserve"> </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y</m:t>
            </m:r>
          </m:sub>
        </m:sSub>
      </m:oMath>
      <w:r w:rsidR="00DA04D4">
        <w:rPr>
          <w:rFonts w:ascii="Arial" w:hAnsi="Arial"/>
          <w:lang w:val="en-GB"/>
        </w:rPr>
        <w:t xml:space="preserve"> </w:t>
      </w:r>
      <w:r w:rsidR="00DA04D4" w:rsidRPr="00DA04D4">
        <w:t>and</w:t>
      </w:r>
      <w:r w:rsidR="00DA04D4" w:rsidRPr="00281307">
        <w:rPr>
          <w:rStyle w:val="MathChar"/>
          <w:rFonts w:ascii="Arial" w:hAnsi="Arial"/>
          <w:i w:val="0"/>
          <w:sz w:val="22"/>
          <w:lang w:val="en-GB"/>
        </w:rPr>
        <w:t xml:space="preserve"> </w:t>
      </w:r>
      <m:oMath>
        <m:r>
          <w:rPr>
            <w:rFonts w:ascii="Cambria Math" w:hAnsi="Cambria Math" w:cs="Times New Roman"/>
          </w:rPr>
          <m:t xml:space="preserve"> </m:t>
        </m:r>
        <m:sSub>
          <m:sSubPr>
            <m:ctrlPr>
              <w:rPr>
                <w:rFonts w:ascii="Cambria Math" w:hAnsi="Cambria Math" w:cs="Times New Roman"/>
                <w:i/>
                <w:lang w:val="en-GB"/>
              </w:rPr>
            </m:ctrlPr>
          </m:sSubPr>
          <m:e>
            <m:r>
              <w:rPr>
                <w:rFonts w:ascii="Cambria Math" w:hAnsi="Cambria Math" w:cs="Times New Roman"/>
                <w:lang w:val="en-GB"/>
              </w:rPr>
              <m:t>k</m:t>
            </m:r>
          </m:e>
          <m:sub>
            <m:r>
              <w:rPr>
                <w:rFonts w:ascii="Cambria Math" w:hAnsi="Cambria Math" w:cs="Times New Roman"/>
                <w:lang w:val="en-GB"/>
              </w:rPr>
              <m:t>z</m:t>
            </m:r>
          </m:sub>
        </m:sSub>
      </m:oMath>
      <w:r w:rsidR="00DA04D4">
        <w:rPr>
          <w:rFonts w:ascii="Arial" w:hAnsi="Arial"/>
          <w:lang w:val="en-GB"/>
        </w:rPr>
        <w:t xml:space="preserve"> </w:t>
      </w:r>
      <w:r w:rsidR="00DA04D4" w:rsidRPr="00DA04D4">
        <w:t>for 3D problems</w:t>
      </w:r>
      <w:r w:rsidR="00DA04D4">
        <w:t xml:space="preserve">, </w:t>
      </w:r>
      <w:r w:rsidR="00DA04D4" w:rsidRPr="00281307">
        <w:rPr>
          <w:lang w:val="en-GB"/>
        </w:rPr>
        <w:t>the material density</w:t>
      </w:r>
      <w:r w:rsidR="00DA04D4">
        <w:rPr>
          <w:lang w:val="en-GB"/>
        </w:rPr>
        <w:t xml:space="preserve"> </w:t>
      </w:r>
      <m:oMath>
        <m:r>
          <w:rPr>
            <w:rFonts w:ascii="Cambria Math" w:hAnsi="Cambria Math"/>
            <w:lang w:val="en-GB"/>
          </w:rPr>
          <m:t>ρ</m:t>
        </m:r>
      </m:oMath>
      <w:r w:rsidR="00DA04D4">
        <w:rPr>
          <w:lang w:val="en-GB"/>
        </w:rPr>
        <w:t>,</w:t>
      </w:r>
      <w:r w:rsidR="00DA04D4" w:rsidRPr="00281307">
        <w:rPr>
          <w:lang w:val="en-GB"/>
        </w:rPr>
        <w:t xml:space="preserve"> the specific heat</w:t>
      </w:r>
      <w:r w:rsidR="00DA04D4">
        <w:rPr>
          <w:lang w:val="en-GB"/>
        </w:rPr>
        <w:t xml:space="preserve"> </w:t>
      </w:r>
      <m:oMath>
        <m:r>
          <w:rPr>
            <w:rFonts w:ascii="Cambria Math" w:hAnsi="Cambria Math"/>
            <w:lang w:val="en-GB"/>
          </w:rPr>
          <m:t>c</m:t>
        </m:r>
      </m:oMath>
      <w:r w:rsidR="00DA04D4">
        <w:rPr>
          <w:lang w:val="en-GB"/>
        </w:rPr>
        <w:t xml:space="preserve">, the </w:t>
      </w:r>
      <w:r w:rsidR="00DA04D4" w:rsidRPr="00281307">
        <w:rPr>
          <w:lang w:val="en-GB"/>
        </w:rPr>
        <w:t xml:space="preserve">total thermal transmission coefficient </w:t>
      </w: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t</m:t>
            </m:r>
          </m:sub>
        </m:sSub>
      </m:oMath>
      <w:r w:rsidR="00DA04D4">
        <w:rPr>
          <w:lang w:val="en-GB"/>
        </w:rPr>
        <w:t xml:space="preserve"> </w:t>
      </w:r>
      <w:r w:rsidR="00DA04D4" w:rsidRPr="00DA04D4">
        <w:t xml:space="preserve">and </w:t>
      </w:r>
      <w:r w:rsidR="00DA04D4" w:rsidRPr="00281307">
        <w:rPr>
          <w:lang w:val="en-GB"/>
        </w:rPr>
        <w:t>the absorption coefficient</w:t>
      </w:r>
      <w:r w:rsidR="00DA04D4">
        <w:rPr>
          <w:lang w:val="en-GB"/>
        </w:rPr>
        <w:t xml:space="preserve"> </w:t>
      </w:r>
      <m:oMath>
        <m:r>
          <w:rPr>
            <w:rFonts w:ascii="Cambria Math" w:hAnsi="Cambria Math"/>
            <w:lang w:val="en-GB"/>
          </w:rPr>
          <m:t>a</m:t>
        </m:r>
      </m:oMath>
      <w:r w:rsidR="00DA04D4">
        <w:rPr>
          <w:lang w:val="en-GB"/>
        </w:rPr>
        <w:t>.</w:t>
      </w:r>
      <w:r w:rsidR="009D3FBF">
        <w:rPr>
          <w:lang w:val="en-GB"/>
        </w:rPr>
        <w:t xml:space="preserve"> These parameters must be provided in </w:t>
      </w:r>
      <w:r w:rsidR="00BC7B9B">
        <w:rPr>
          <w:lang w:val="en-GB"/>
        </w:rPr>
        <w:t>consistent units.</w:t>
      </w:r>
    </w:p>
    <w:p w:rsidR="00D9722A" w:rsidRPr="003C4565" w:rsidRDefault="00D9722A" w:rsidP="009D3FBF">
      <w:pPr>
        <w:pStyle w:val="Heading2"/>
        <w:rPr>
          <w:lang w:val="en-GB"/>
        </w:rPr>
      </w:pPr>
      <w:r w:rsidRPr="003C4565">
        <w:rPr>
          <w:lang w:val="en-GB"/>
        </w:rPr>
        <w:lastRenderedPageBreak/>
        <w:t xml:space="preserve">Mesh </w:t>
      </w:r>
      <w:r w:rsidR="003C4565">
        <w:rPr>
          <w:lang w:val="en-GB"/>
        </w:rPr>
        <w:t>data</w:t>
      </w:r>
    </w:p>
    <w:p w:rsidR="009C371E" w:rsidRDefault="00E736AC" w:rsidP="00E736AC">
      <w:pPr>
        <w:rPr>
          <w:lang w:val="en-GB"/>
        </w:rPr>
      </w:pPr>
      <w:r>
        <w:t xml:space="preserve">The mesh is defined by </w:t>
      </w:r>
      <w:r w:rsidR="00B143CC">
        <w:t xml:space="preserve">the nodal geometry </w:t>
      </w:r>
      <w:r w:rsidR="00B143CC" w:rsidRPr="0012508B">
        <w:rPr>
          <w:rFonts w:ascii="Courier New" w:hAnsi="Courier New" w:cs="Courier New"/>
        </w:rPr>
        <w:t>g_coord</w:t>
      </w:r>
      <w:r w:rsidR="00B143CC">
        <w:t xml:space="preserve"> and connectivity </w:t>
      </w:r>
      <w:r w:rsidR="00B143CC" w:rsidRPr="0012508B">
        <w:rPr>
          <w:rFonts w:ascii="Courier New" w:hAnsi="Courier New" w:cs="Courier New"/>
        </w:rPr>
        <w:t>g_num</w:t>
      </w:r>
      <w:r>
        <w:t xml:space="preserve"> details. The local numbering of the elements is given in </w:t>
      </w:r>
      <w:r>
        <w:fldChar w:fldCharType="begin"/>
      </w:r>
      <w:r>
        <w:instrText xml:space="preserve"> REF _Ref81316418 \h </w:instrText>
      </w:r>
      <w:r>
        <w:fldChar w:fldCharType="separate"/>
      </w:r>
      <w:r w:rsidR="00CB6FE7">
        <w:t xml:space="preserve">Figure </w:t>
      </w:r>
      <w:r w:rsidR="00CB6FE7">
        <w:rPr>
          <w:noProof/>
        </w:rPr>
        <w:t>3</w:t>
      </w:r>
      <w:r>
        <w:fldChar w:fldCharType="end"/>
      </w:r>
      <w:r>
        <w:t>.</w:t>
      </w:r>
    </w:p>
    <w:p w:rsidR="009C371E" w:rsidRPr="006760C8" w:rsidRDefault="00D9722A" w:rsidP="009D3FBF">
      <w:pPr>
        <w:pStyle w:val="Heading2"/>
        <w:rPr>
          <w:lang w:val="en-GB"/>
        </w:rPr>
      </w:pPr>
      <w:r w:rsidRPr="006760C8">
        <w:rPr>
          <w:lang w:val="en-GB"/>
        </w:rPr>
        <w:t>Boundary conditions</w:t>
      </w:r>
    </w:p>
    <w:p w:rsidR="00E8546F" w:rsidRDefault="006760C8" w:rsidP="00521234">
      <w:pPr>
        <w:rPr>
          <w:lang w:val="en-GB"/>
        </w:rPr>
      </w:pPr>
      <w:r>
        <w:rPr>
          <w:lang w:val="en-GB"/>
        </w:rPr>
        <w:t>T</w:t>
      </w:r>
      <w:r w:rsidR="00521234">
        <w:rPr>
          <w:lang w:val="en-GB"/>
        </w:rPr>
        <w:t>he boundary conditions</w:t>
      </w:r>
      <w:r w:rsidR="00E8546F">
        <w:rPr>
          <w:lang w:val="en-GB"/>
        </w:rPr>
        <w:t xml:space="preserve"> </w:t>
      </w:r>
      <w:r>
        <w:rPr>
          <w:lang w:val="en-GB"/>
        </w:rPr>
        <w:t xml:space="preserve">must be given </w:t>
      </w:r>
      <w:r w:rsidR="00E8546F">
        <w:rPr>
          <w:lang w:val="en-GB"/>
        </w:rPr>
        <w:t>in the following order: prescribed temperature, prescribed flux and convection boundary condition.</w:t>
      </w:r>
    </w:p>
    <w:p w:rsidR="00B62154" w:rsidRPr="00B62154" w:rsidRDefault="00B62154" w:rsidP="009D3FBF">
      <w:pPr>
        <w:pStyle w:val="Heading3"/>
        <w:rPr>
          <w:lang w:val="en-GB"/>
        </w:rPr>
      </w:pPr>
      <w:r w:rsidRPr="00B62154">
        <w:rPr>
          <w:lang w:val="en-GB"/>
        </w:rPr>
        <w:t>Prescribed temperature</w:t>
      </w:r>
    </w:p>
    <w:p w:rsidR="006760C8" w:rsidRDefault="00E8546F" w:rsidP="00051026">
      <w:pPr>
        <w:rPr>
          <w:lang w:val="en-GB"/>
        </w:rPr>
      </w:pPr>
      <w:r>
        <w:rPr>
          <w:lang w:val="en-GB"/>
        </w:rPr>
        <w:t xml:space="preserve">The prescribed temperature can be given as reservoir water temperature, </w:t>
      </w:r>
      <w:r w:rsidRPr="00E8546F">
        <w:rPr>
          <w:rFonts w:ascii="Courier New" w:hAnsi="Courier New" w:cs="Courier New"/>
          <w:lang w:val="en-GB"/>
        </w:rPr>
        <w:t>fixed_freedom_1</w:t>
      </w:r>
      <w:r>
        <w:rPr>
          <w:lang w:val="en-GB"/>
        </w:rPr>
        <w:t xml:space="preserve">, or as </w:t>
      </w:r>
      <w:r w:rsidR="00051026">
        <w:rPr>
          <w:lang w:val="en-GB"/>
        </w:rPr>
        <w:t>constant</w:t>
      </w:r>
      <w:r>
        <w:rPr>
          <w:lang w:val="en-GB"/>
        </w:rPr>
        <w:t xml:space="preserve"> or discrete values, </w:t>
      </w:r>
      <w:r w:rsidRPr="00E8546F">
        <w:rPr>
          <w:rFonts w:ascii="Courier New" w:hAnsi="Courier New" w:cs="Courier New"/>
          <w:lang w:val="en-GB"/>
        </w:rPr>
        <w:t>fixed_freedom_</w:t>
      </w:r>
      <w:r>
        <w:rPr>
          <w:rFonts w:ascii="Courier New" w:hAnsi="Courier New" w:cs="Courier New"/>
          <w:lang w:val="en-GB"/>
        </w:rPr>
        <w:t>2</w:t>
      </w:r>
      <w:r w:rsidRPr="00E8546F">
        <w:t>.</w:t>
      </w:r>
    </w:p>
    <w:p w:rsidR="00051026" w:rsidRPr="00281307" w:rsidRDefault="00051026" w:rsidP="00051026">
      <w:pPr>
        <w:rPr>
          <w:lang w:val="en-GB"/>
        </w:rPr>
      </w:pPr>
      <w:r>
        <w:rPr>
          <w:lang w:val="en-GB"/>
        </w:rPr>
        <w:t xml:space="preserve">The variable </w:t>
      </w:r>
      <w:r w:rsidR="00E8546F" w:rsidRPr="00E8546F">
        <w:rPr>
          <w:rFonts w:ascii="Courier New" w:hAnsi="Courier New" w:cs="Courier New"/>
          <w:lang w:val="en-GB"/>
        </w:rPr>
        <w:t>fixed_freedom_</w:t>
      </w:r>
      <w:r w:rsidR="00E8546F" w:rsidRPr="00051026">
        <w:t xml:space="preserve">1 </w:t>
      </w:r>
      <w:r w:rsidRPr="00051026">
        <w:t>indicates</w:t>
      </w:r>
      <w:r>
        <w:t xml:space="preserve"> the number of nodes </w:t>
      </w:r>
      <w:r w:rsidR="006760C8">
        <w:t>in contact with</w:t>
      </w:r>
      <w:r>
        <w:t xml:space="preserve"> the </w:t>
      </w:r>
      <w:r w:rsidR="001E453C">
        <w:t xml:space="preserve">reservoir </w:t>
      </w:r>
      <w:r w:rsidR="006760C8">
        <w:t>water</w:t>
      </w:r>
      <w:r>
        <w:t xml:space="preserve">. If there </w:t>
      </w:r>
      <w:r w:rsidR="001E453C">
        <w:t>are no</w:t>
      </w:r>
      <w:r>
        <w:t xml:space="preserve"> nodes with </w:t>
      </w:r>
      <w:r w:rsidR="006760C8">
        <w:t>this conditions</w:t>
      </w:r>
      <w:r w:rsidR="001E453C">
        <w:t>,</w:t>
      </w:r>
      <w:r w:rsidR="006760C8">
        <w:t xml:space="preserve"> </w:t>
      </w:r>
      <w:r w:rsidRPr="00E8546F">
        <w:rPr>
          <w:rFonts w:ascii="Courier New" w:hAnsi="Courier New" w:cs="Courier New"/>
          <w:lang w:val="en-GB"/>
        </w:rPr>
        <w:t>fixed_freedom_</w:t>
      </w:r>
      <w:r w:rsidRPr="00051026">
        <w:t>1</w:t>
      </w:r>
      <w:r>
        <w:t xml:space="preserve"> must be set to 0</w:t>
      </w:r>
      <w:r w:rsidR="006760C8">
        <w:t xml:space="preserve"> and the data input </w:t>
      </w:r>
      <w:r w:rsidR="00BC7B9B">
        <w:t>follows with</w:t>
      </w:r>
      <w:r w:rsidR="006760C8">
        <w:t xml:space="preserve"> </w:t>
      </w:r>
      <w:r w:rsidR="00BC7B9B" w:rsidRPr="00E8546F">
        <w:rPr>
          <w:rFonts w:ascii="Courier New" w:hAnsi="Courier New" w:cs="Courier New"/>
          <w:lang w:val="en-GB"/>
        </w:rPr>
        <w:t>fixed_freedom_</w:t>
      </w:r>
      <w:r w:rsidR="00BC7B9B">
        <w:rPr>
          <w:rFonts w:ascii="Courier New" w:hAnsi="Courier New" w:cs="Courier New"/>
          <w:lang w:val="en-GB"/>
        </w:rPr>
        <w:t xml:space="preserve">2 </w:t>
      </w:r>
      <w:r w:rsidR="006760C8">
        <w:t>boundary condition</w:t>
      </w:r>
      <w:r>
        <w:t xml:space="preserve">. </w:t>
      </w:r>
      <w:r w:rsidR="009A7AAC">
        <w:t>Otherwise</w:t>
      </w:r>
      <w:r>
        <w:t xml:space="preserve">, the following line must </w:t>
      </w:r>
      <w:r w:rsidR="00BC7B9B">
        <w:t>input</w:t>
      </w:r>
      <w:r>
        <w:t xml:space="preserve"> the parameters of </w:t>
      </w:r>
      <w:r w:rsidRPr="00281307">
        <w:rPr>
          <w:lang w:val="en-GB"/>
        </w:rPr>
        <w:t xml:space="preserve">the </w:t>
      </w:r>
      <w:r w:rsidR="009A7AAC">
        <w:rPr>
          <w:lang w:val="en-GB"/>
        </w:rPr>
        <w:t xml:space="preserve">water temperature </w:t>
      </w:r>
      <w:r>
        <w:rPr>
          <w:lang w:val="en-GB"/>
        </w:rPr>
        <w:t>equation</w:t>
      </w:r>
      <w:r w:rsidRPr="00281307">
        <w:rPr>
          <w:lang w:val="en-GB"/>
        </w:rPr>
        <w:t xml:space="preserve"> given by Bofang </w:t>
      </w:r>
      <w:r>
        <w:rPr>
          <w:lang w:val="en-GB"/>
        </w:rPr>
        <w:t>(</w:t>
      </w:r>
      <w:r w:rsidRPr="00281307">
        <w:rPr>
          <w:lang w:val="en-GB"/>
        </w:rPr>
        <w:fldChar w:fldCharType="begin"/>
      </w:r>
      <w:r w:rsidRPr="00281307">
        <w:rPr>
          <w:lang w:val="en-GB"/>
        </w:rPr>
        <w:instrText xml:space="preserve"> REF _Ref79589975 \h </w:instrText>
      </w:r>
      <w:r w:rsidRPr="00281307">
        <w:rPr>
          <w:lang w:val="en-GB"/>
        </w:rPr>
      </w:r>
      <w:r w:rsidRPr="00281307">
        <w:rPr>
          <w:lang w:val="en-GB"/>
        </w:rPr>
        <w:fldChar w:fldCharType="separate"/>
      </w:r>
      <w:r w:rsidR="00CB6FE7" w:rsidRPr="00FD6AED">
        <w:t>[</w:t>
      </w:r>
      <w:r w:rsidR="00CB6FE7">
        <w:rPr>
          <w:noProof/>
        </w:rPr>
        <w:t>7</w:t>
      </w:r>
      <w:r w:rsidRPr="00281307">
        <w:rPr>
          <w:lang w:val="en-GB"/>
        </w:rPr>
        <w:fldChar w:fldCharType="end"/>
      </w:r>
      <w:r w:rsidRPr="00281307">
        <w:rPr>
          <w:lang w:val="en-GB"/>
        </w:rPr>
        <w:t>]</w:t>
      </w:r>
      <w:r>
        <w:rPr>
          <w:lang w:val="en-GB"/>
        </w:rPr>
        <w:t xml:space="preserve"> </w:t>
      </w:r>
      <w:r>
        <w:rPr>
          <w:rFonts w:ascii="Arial" w:hAnsi="Arial" w:cs="Arial"/>
          <w:lang w:val="en-GB"/>
        </w:rPr>
        <w:t>§</w:t>
      </w:r>
      <w:r>
        <w:rPr>
          <w:lang w:val="en-GB"/>
        </w:rPr>
        <w:t>2.5)</w:t>
      </w:r>
      <w:r w:rsidRPr="00281307">
        <w:rPr>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051026" w:rsidRPr="00281307" w:rsidTr="00925D83">
        <w:tc>
          <w:tcPr>
            <w:tcW w:w="988" w:type="dxa"/>
          </w:tcPr>
          <w:p w:rsidR="00051026" w:rsidRPr="00281307" w:rsidRDefault="00051026" w:rsidP="00925D83">
            <w:pPr>
              <w:tabs>
                <w:tab w:val="right" w:pos="9072"/>
              </w:tabs>
              <w:rPr>
                <w:lang w:val="en-GB"/>
              </w:rPr>
            </w:pPr>
          </w:p>
        </w:tc>
        <w:tc>
          <w:tcPr>
            <w:tcW w:w="7087" w:type="dxa"/>
            <w:vAlign w:val="center"/>
          </w:tcPr>
          <w:p w:rsidR="00051026" w:rsidRPr="00281307" w:rsidRDefault="00051026" w:rsidP="00B045AC">
            <w:pPr>
              <w:tabs>
                <w:tab w:val="right" w:pos="9072"/>
              </w:tabs>
              <w:jc w:val="cente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y,d</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m:t>
                    </m:r>
                  </m:sub>
                </m:sSub>
                <m:d>
                  <m:dPr>
                    <m:ctrlPr>
                      <w:rPr>
                        <w:rFonts w:ascii="Cambria Math" w:hAnsi="Cambria Math"/>
                        <w:i/>
                        <w:lang w:val="en-GB"/>
                      </w:rPr>
                    </m:ctrlPr>
                  </m:dPr>
                  <m:e>
                    <m:r>
                      <w:rPr>
                        <w:rFonts w:ascii="Cambria Math" w:hAnsi="Cambria Math"/>
                        <w:lang w:val="en-GB"/>
                      </w:rPr>
                      <m:t>y</m:t>
                    </m:r>
                  </m:e>
                </m:d>
                <m:r>
                  <w:rPr>
                    <w:rFonts w:ascii="Cambria Math" w:hAnsi="Cambria Math"/>
                    <w:lang w:val="en-GB"/>
                  </w:rPr>
                  <m:t>-A</m:t>
                </m:r>
                <m:d>
                  <m:dPr>
                    <m:ctrlPr>
                      <w:rPr>
                        <w:rFonts w:ascii="Cambria Math" w:hAnsi="Cambria Math"/>
                        <w:i/>
                        <w:lang w:val="en-GB"/>
                      </w:rPr>
                    </m:ctrlPr>
                  </m:dPr>
                  <m:e>
                    <m:r>
                      <w:rPr>
                        <w:rFonts w:ascii="Cambria Math" w:hAnsi="Cambria Math"/>
                        <w:lang w:val="en-GB"/>
                      </w:rPr>
                      <m:t>y</m:t>
                    </m:r>
                  </m:e>
                </m:d>
                <m:func>
                  <m:funcPr>
                    <m:ctrlPr>
                      <w:rPr>
                        <w:rFonts w:ascii="Cambria Math" w:hAnsi="Cambria Math"/>
                        <w:i/>
                        <w:lang w:val="en-GB"/>
                      </w:rPr>
                    </m:ctrlPr>
                  </m:funcPr>
                  <m:fName>
                    <m:r>
                      <m:rPr>
                        <m:sty m:val="p"/>
                      </m:rPr>
                      <w:rPr>
                        <w:rFonts w:ascii="Cambria Math" w:hAnsi="Cambria Math"/>
                        <w:lang w:val="en-GB"/>
                      </w:rPr>
                      <m:t>cos</m:t>
                    </m:r>
                  </m:fName>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365</m:t>
                            </m:r>
                          </m:den>
                        </m:f>
                        <m:d>
                          <m:dPr>
                            <m:begChr m:val="["/>
                            <m:endChr m:val="]"/>
                            <m:ctrlPr>
                              <w:rPr>
                                <w:rFonts w:ascii="Cambria Math" w:hAnsi="Cambria Math"/>
                                <w:i/>
                                <w:lang w:val="en-GB"/>
                              </w:rPr>
                            </m:ctrlPr>
                          </m:dPr>
                          <m:e>
                            <m:r>
                              <w:rPr>
                                <w:rFonts w:ascii="Cambria Math" w:hAnsi="Cambria Math"/>
                                <w:lang w:val="en-GB"/>
                              </w:rPr>
                              <m:t>d-</m:t>
                            </m:r>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o</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o</m:t>
                                </m:r>
                              </m:sub>
                            </m:sSub>
                            <m:r>
                              <w:rPr>
                                <w:rFonts w:ascii="Cambria Math" w:hAnsi="Cambria Math"/>
                                <w:lang w:val="en-GB"/>
                              </w:rPr>
                              <m:t>(y)</m:t>
                            </m:r>
                          </m:e>
                        </m:d>
                      </m:e>
                    </m:d>
                  </m:e>
                </m:func>
              </m:oMath>
            </m:oMathPara>
          </w:p>
        </w:tc>
        <w:tc>
          <w:tcPr>
            <w:tcW w:w="1275" w:type="dxa"/>
            <w:vAlign w:val="center"/>
          </w:tcPr>
          <w:p w:rsidR="00051026" w:rsidRPr="00281307" w:rsidRDefault="00051026" w:rsidP="00925D83">
            <w:pPr>
              <w:keepNext/>
              <w:tabs>
                <w:tab w:val="right" w:pos="9072"/>
              </w:tabs>
              <w:jc w:val="right"/>
              <w:rPr>
                <w:lang w:val="en-GB"/>
              </w:rPr>
            </w:pPr>
            <w:bookmarkStart w:id="7" w:name="_Ref80869780"/>
            <w:r w:rsidRPr="00281307">
              <w:rPr>
                <w:lang w:val="en-GB"/>
              </w:rPr>
              <w:t>(</w:t>
            </w:r>
            <w:r w:rsidRPr="00281307">
              <w:rPr>
                <w:lang w:val="en-GB"/>
              </w:rPr>
              <w:fldChar w:fldCharType="begin"/>
            </w:r>
            <w:r w:rsidRPr="00281307">
              <w:rPr>
                <w:lang w:val="en-GB"/>
              </w:rPr>
              <w:instrText xml:space="preserve"> SEQ EQ \* ARABIC </w:instrText>
            </w:r>
            <w:r w:rsidRPr="00281307">
              <w:rPr>
                <w:lang w:val="en-GB"/>
              </w:rPr>
              <w:fldChar w:fldCharType="separate"/>
            </w:r>
            <w:r w:rsidR="00CB6FE7">
              <w:rPr>
                <w:noProof/>
                <w:lang w:val="en-GB"/>
              </w:rPr>
              <w:t>12</w:t>
            </w:r>
            <w:r w:rsidRPr="00281307">
              <w:rPr>
                <w:noProof/>
                <w:lang w:val="en-GB"/>
              </w:rPr>
              <w:fldChar w:fldCharType="end"/>
            </w:r>
            <w:r w:rsidRPr="00281307">
              <w:rPr>
                <w:lang w:val="en-GB"/>
              </w:rPr>
              <w:t>)</w:t>
            </w:r>
            <w:bookmarkEnd w:id="7"/>
            <w:r w:rsidRPr="00281307">
              <w:rPr>
                <w:lang w:val="en-GB"/>
              </w:rPr>
              <w:t xml:space="preserve"> </w:t>
            </w:r>
          </w:p>
        </w:tc>
      </w:tr>
    </w:tbl>
    <w:p w:rsidR="00051026" w:rsidRPr="00281307" w:rsidRDefault="00051026" w:rsidP="00051026">
      <w:pPr>
        <w:rPr>
          <w:lang w:val="en-GB"/>
        </w:rPr>
      </w:pPr>
      <w:r w:rsidRPr="00281307">
        <w:rPr>
          <w:lang w:val="en-GB"/>
        </w:rPr>
        <w:t>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051026" w:rsidRPr="00281307" w:rsidTr="00925D83">
        <w:tc>
          <w:tcPr>
            <w:tcW w:w="988" w:type="dxa"/>
          </w:tcPr>
          <w:p w:rsidR="00051026" w:rsidRPr="00281307" w:rsidRDefault="00051026" w:rsidP="00925D83">
            <w:pPr>
              <w:tabs>
                <w:tab w:val="right" w:pos="9072"/>
              </w:tabs>
              <w:rPr>
                <w:lang w:val="en-GB"/>
              </w:rPr>
            </w:pPr>
          </w:p>
        </w:tc>
        <w:tc>
          <w:tcPr>
            <w:tcW w:w="7087" w:type="dxa"/>
            <w:vAlign w:val="center"/>
          </w:tcPr>
          <w:p w:rsidR="00051026" w:rsidRPr="00281307" w:rsidRDefault="006A0E99" w:rsidP="00925D83">
            <w:pPr>
              <w:tabs>
                <w:tab w:val="right" w:pos="9072"/>
              </w:tabs>
              <w:jc w:val="center"/>
              <w:rPr>
                <w:lang w:val="en-GB"/>
              </w:rPr>
            </w:pPr>
            <m:oMathPara>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m:t>
                    </m:r>
                  </m:sub>
                </m:sSub>
                <m:d>
                  <m:dPr>
                    <m:ctrlPr>
                      <w:rPr>
                        <w:rFonts w:ascii="Cambria Math" w:hAnsi="Cambria Math"/>
                        <w:i/>
                        <w:lang w:val="en-GB"/>
                      </w:rPr>
                    </m:ctrlPr>
                  </m:dPr>
                  <m:e>
                    <m:r>
                      <w:rPr>
                        <w:rFonts w:ascii="Cambria Math" w:hAnsi="Cambria Math"/>
                        <w:lang w:val="en-GB"/>
                      </w:rPr>
                      <m:t>y</m:t>
                    </m:r>
                  </m:e>
                </m:d>
                <m:r>
                  <w:rPr>
                    <w:rFonts w:ascii="Cambria Math" w:hAnsi="Cambria Math"/>
                    <w:lang w:val="en-GB"/>
                  </w:rPr>
                  <m:t>=c+</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r>
                      <w:rPr>
                        <w:rFonts w:ascii="Cambria Math" w:hAnsi="Cambria Math"/>
                        <w:lang w:val="en-GB"/>
                      </w:rPr>
                      <m:t>-c</m:t>
                    </m:r>
                  </m:e>
                </m:d>
                <m:func>
                  <m:funcPr>
                    <m:ctrlPr>
                      <w:rPr>
                        <w:rFonts w:ascii="Cambria Math" w:hAnsi="Cambria Math"/>
                        <w:i/>
                        <w:lang w:val="en-GB"/>
                      </w:rPr>
                    </m:ctrlPr>
                  </m:funcPr>
                  <m:fName>
                    <m:r>
                      <m:rPr>
                        <m:sty m:val="p"/>
                      </m:rPr>
                      <w:rPr>
                        <w:rFonts w:ascii="Cambria Math" w:hAnsi="Cambria Math"/>
                        <w:lang w:val="en-GB"/>
                      </w:rPr>
                      <m:t>exp</m:t>
                    </m:r>
                  </m:fName>
                  <m:e>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1</m:t>
                        </m:r>
                      </m:sub>
                    </m:sSub>
                    <m:r>
                      <w:rPr>
                        <w:rFonts w:ascii="Cambria Math" w:hAnsi="Cambria Math"/>
                        <w:lang w:val="en-GB"/>
                      </w:rPr>
                      <m:t>y)</m:t>
                    </m:r>
                  </m:e>
                </m:func>
              </m:oMath>
            </m:oMathPara>
          </w:p>
        </w:tc>
        <w:tc>
          <w:tcPr>
            <w:tcW w:w="1275" w:type="dxa"/>
            <w:vAlign w:val="center"/>
          </w:tcPr>
          <w:p w:rsidR="00051026" w:rsidRPr="00281307" w:rsidRDefault="00051026" w:rsidP="00925D83">
            <w:pPr>
              <w:keepNext/>
              <w:tabs>
                <w:tab w:val="right" w:pos="9072"/>
              </w:tabs>
              <w:jc w:val="right"/>
              <w:rPr>
                <w:lang w:val="en-GB"/>
              </w:rPr>
            </w:pPr>
            <w:r w:rsidRPr="00281307">
              <w:rPr>
                <w:lang w:val="en-GB"/>
              </w:rPr>
              <w:t>(</w:t>
            </w:r>
            <w:r w:rsidRPr="00281307">
              <w:rPr>
                <w:lang w:val="en-GB"/>
              </w:rPr>
              <w:fldChar w:fldCharType="begin"/>
            </w:r>
            <w:r w:rsidRPr="00281307">
              <w:rPr>
                <w:lang w:val="en-GB"/>
              </w:rPr>
              <w:instrText xml:space="preserve"> SEQ EQ \* ARABIC </w:instrText>
            </w:r>
            <w:r w:rsidRPr="00281307">
              <w:rPr>
                <w:lang w:val="en-GB"/>
              </w:rPr>
              <w:fldChar w:fldCharType="separate"/>
            </w:r>
            <w:r w:rsidR="00CB6FE7">
              <w:rPr>
                <w:noProof/>
                <w:lang w:val="en-GB"/>
              </w:rPr>
              <w:t>13</w:t>
            </w:r>
            <w:r w:rsidRPr="00281307">
              <w:rPr>
                <w:noProof/>
                <w:lang w:val="en-GB"/>
              </w:rPr>
              <w:fldChar w:fldCharType="end"/>
            </w:r>
            <w:r w:rsidRPr="00281307">
              <w:rPr>
                <w:lang w:val="en-GB"/>
              </w:rPr>
              <w:t xml:space="preserve">) </w:t>
            </w:r>
          </w:p>
        </w:tc>
      </w:tr>
      <w:tr w:rsidR="00051026" w:rsidRPr="00281307" w:rsidTr="00925D83">
        <w:tc>
          <w:tcPr>
            <w:tcW w:w="988" w:type="dxa"/>
          </w:tcPr>
          <w:p w:rsidR="00051026" w:rsidRPr="00281307" w:rsidRDefault="00051026" w:rsidP="00925D83">
            <w:pPr>
              <w:tabs>
                <w:tab w:val="right" w:pos="9072"/>
              </w:tabs>
              <w:rPr>
                <w:lang w:val="en-GB"/>
              </w:rPr>
            </w:pPr>
          </w:p>
        </w:tc>
        <w:tc>
          <w:tcPr>
            <w:tcW w:w="7087" w:type="dxa"/>
            <w:vAlign w:val="center"/>
          </w:tcPr>
          <w:p w:rsidR="00051026" w:rsidRPr="00281307" w:rsidRDefault="00051026" w:rsidP="00925D83">
            <w:pPr>
              <w:tabs>
                <w:tab w:val="right" w:pos="9072"/>
              </w:tabs>
              <w:jc w:val="center"/>
              <w:rPr>
                <w:lang w:val="en-GB"/>
              </w:rPr>
            </w:pPr>
            <m:oMathPara>
              <m:oMath>
                <m:r>
                  <w:rPr>
                    <w:rFonts w:ascii="Cambria Math" w:hAnsi="Cambria Math"/>
                    <w:lang w:val="en-GB"/>
                  </w:rPr>
                  <m:t>A</m:t>
                </m:r>
                <m:d>
                  <m:dPr>
                    <m:ctrlPr>
                      <w:rPr>
                        <w:rFonts w:ascii="Cambria Math" w:hAnsi="Cambria Math"/>
                        <w:i/>
                        <w:lang w:val="en-GB"/>
                      </w:rPr>
                    </m:ctrlPr>
                  </m:dPr>
                  <m:e>
                    <m:r>
                      <w:rPr>
                        <w:rFonts w:ascii="Cambria Math" w:hAnsi="Cambria Math"/>
                        <w:lang w:val="en-GB"/>
                      </w:rPr>
                      <m:t>y</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o</m:t>
                    </m:r>
                  </m:sub>
                </m:sSub>
                <m:func>
                  <m:funcPr>
                    <m:ctrlPr>
                      <w:rPr>
                        <w:rFonts w:ascii="Cambria Math" w:hAnsi="Cambria Math"/>
                        <w:i/>
                        <w:lang w:val="en-GB"/>
                      </w:rPr>
                    </m:ctrlPr>
                  </m:funcPr>
                  <m:fName>
                    <m:r>
                      <m:rPr>
                        <m:sty m:val="p"/>
                      </m:rPr>
                      <w:rPr>
                        <w:rFonts w:ascii="Cambria Math" w:hAnsi="Cambria Math"/>
                        <w:lang w:val="en-GB"/>
                      </w:rPr>
                      <m:t>exp</m:t>
                    </m:r>
                  </m:fName>
                  <m:e>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2</m:t>
                        </m:r>
                      </m:sub>
                    </m:sSub>
                    <m:r>
                      <w:rPr>
                        <w:rFonts w:ascii="Cambria Math" w:hAnsi="Cambria Math"/>
                        <w:lang w:val="en-GB"/>
                      </w:rPr>
                      <m:t>y)</m:t>
                    </m:r>
                  </m:e>
                </m:func>
              </m:oMath>
            </m:oMathPara>
          </w:p>
        </w:tc>
        <w:tc>
          <w:tcPr>
            <w:tcW w:w="1275" w:type="dxa"/>
            <w:vAlign w:val="center"/>
          </w:tcPr>
          <w:p w:rsidR="00051026" w:rsidRPr="00281307" w:rsidRDefault="00051026" w:rsidP="00925D83">
            <w:pPr>
              <w:keepNext/>
              <w:tabs>
                <w:tab w:val="right" w:pos="9072"/>
              </w:tabs>
              <w:jc w:val="right"/>
              <w:rPr>
                <w:lang w:val="en-GB"/>
              </w:rPr>
            </w:pPr>
            <w:r w:rsidRPr="00281307">
              <w:rPr>
                <w:lang w:val="en-GB"/>
              </w:rPr>
              <w:t>(</w:t>
            </w:r>
            <w:r w:rsidRPr="00281307">
              <w:rPr>
                <w:lang w:val="en-GB"/>
              </w:rPr>
              <w:fldChar w:fldCharType="begin"/>
            </w:r>
            <w:r w:rsidRPr="00281307">
              <w:rPr>
                <w:lang w:val="en-GB"/>
              </w:rPr>
              <w:instrText xml:space="preserve"> SEQ EQ \* ARABIC </w:instrText>
            </w:r>
            <w:r w:rsidRPr="00281307">
              <w:rPr>
                <w:lang w:val="en-GB"/>
              </w:rPr>
              <w:fldChar w:fldCharType="separate"/>
            </w:r>
            <w:r w:rsidR="00CB6FE7">
              <w:rPr>
                <w:noProof/>
                <w:lang w:val="en-GB"/>
              </w:rPr>
              <w:t>14</w:t>
            </w:r>
            <w:r w:rsidRPr="00281307">
              <w:rPr>
                <w:noProof/>
                <w:lang w:val="en-GB"/>
              </w:rPr>
              <w:fldChar w:fldCharType="end"/>
            </w:r>
            <w:r w:rsidRPr="00281307">
              <w:rPr>
                <w:lang w:val="en-GB"/>
              </w:rPr>
              <w:t xml:space="preserve">) </w:t>
            </w:r>
          </w:p>
        </w:tc>
      </w:tr>
      <w:tr w:rsidR="00051026" w:rsidRPr="00281307" w:rsidTr="00925D83">
        <w:tc>
          <w:tcPr>
            <w:tcW w:w="988" w:type="dxa"/>
          </w:tcPr>
          <w:p w:rsidR="00051026" w:rsidRPr="00281307" w:rsidRDefault="00051026" w:rsidP="00925D83">
            <w:pPr>
              <w:tabs>
                <w:tab w:val="right" w:pos="9072"/>
              </w:tabs>
              <w:rPr>
                <w:lang w:val="en-GB"/>
              </w:rPr>
            </w:pPr>
          </w:p>
        </w:tc>
        <w:tc>
          <w:tcPr>
            <w:tcW w:w="7087" w:type="dxa"/>
            <w:vAlign w:val="center"/>
          </w:tcPr>
          <w:p w:rsidR="00051026" w:rsidRPr="00281307" w:rsidRDefault="006A0E99" w:rsidP="00925D83">
            <w:pPr>
              <w:tabs>
                <w:tab w:val="right" w:pos="9072"/>
              </w:tabs>
              <w:jc w:val="center"/>
              <w:rPr>
                <w:lang w:val="en-GB"/>
              </w:rPr>
            </w:pPr>
            <m:oMathPara>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o</m:t>
                    </m:r>
                  </m:sub>
                </m:sSub>
                <m:d>
                  <m:dPr>
                    <m:ctrlPr>
                      <w:rPr>
                        <w:rFonts w:ascii="Cambria Math" w:hAnsi="Cambria Math"/>
                        <w:i/>
                        <w:lang w:val="en-GB"/>
                      </w:rPr>
                    </m:ctrlPr>
                  </m:dPr>
                  <m:e>
                    <m:r>
                      <w:rPr>
                        <w:rFonts w:ascii="Cambria Math" w:hAnsi="Cambria Math"/>
                        <w:lang w:val="en-GB"/>
                      </w:rPr>
                      <m:t>y</m:t>
                    </m:r>
                  </m:e>
                </m:d>
                <m:r>
                  <w:rPr>
                    <w:rFonts w:ascii="Cambria Math" w:hAnsi="Cambria Math"/>
                    <w:lang w:val="en-GB"/>
                  </w:rPr>
                  <m:t>=</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4</m:t>
                        </m:r>
                      </m:sub>
                    </m:sSub>
                    <m:func>
                      <m:funcPr>
                        <m:ctrlPr>
                          <w:rPr>
                            <w:rFonts w:ascii="Cambria Math" w:hAnsi="Cambria Math"/>
                            <w:i/>
                            <w:lang w:val="en-GB"/>
                          </w:rPr>
                        </m:ctrlPr>
                      </m:funcPr>
                      <m:fName>
                        <m:r>
                          <m:rPr>
                            <m:sty m:val="p"/>
                          </m:rPr>
                          <w:rPr>
                            <w:rFonts w:ascii="Cambria Math" w:hAnsi="Cambria Math"/>
                            <w:lang w:val="en-GB"/>
                          </w:rPr>
                          <m:t>exp</m:t>
                        </m:r>
                      </m:fName>
                      <m:e>
                        <m:d>
                          <m:dPr>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5</m:t>
                                </m:r>
                              </m:sub>
                            </m:sSub>
                            <m:r>
                              <w:rPr>
                                <w:rFonts w:ascii="Cambria Math" w:hAnsi="Cambria Math"/>
                                <w:lang w:val="en-GB"/>
                              </w:rPr>
                              <m:t>y</m:t>
                            </m:r>
                          </m:e>
                        </m:d>
                      </m:e>
                    </m:func>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365</m:t>
                    </m:r>
                  </m:num>
                  <m:den>
                    <m:r>
                      <w:rPr>
                        <w:rFonts w:ascii="Cambria Math" w:hAnsi="Cambria Math"/>
                        <w:lang w:val="en-GB"/>
                      </w:rPr>
                      <m:t>12</m:t>
                    </m:r>
                  </m:den>
                </m:f>
                <m:r>
                  <w:rPr>
                    <w:rFonts w:ascii="Cambria Math" w:hAnsi="Cambria Math"/>
                    <w:lang w:val="en-GB"/>
                  </w:rPr>
                  <m:t xml:space="preserve">         [</m:t>
                </m:r>
                <m:r>
                  <m:rPr>
                    <m:nor/>
                  </m:rPr>
                  <w:rPr>
                    <w:rFonts w:cs="Times New Roman"/>
                    <w:lang w:val="en-GB"/>
                  </w:rPr>
                  <m:t>days</m:t>
                </m:r>
                <m:r>
                  <w:rPr>
                    <w:rFonts w:ascii="Cambria Math" w:hAnsi="Cambria Math"/>
                    <w:lang w:val="en-GB"/>
                  </w:rPr>
                  <m:t>]</m:t>
                </m:r>
              </m:oMath>
            </m:oMathPara>
          </w:p>
        </w:tc>
        <w:tc>
          <w:tcPr>
            <w:tcW w:w="1275" w:type="dxa"/>
            <w:vAlign w:val="center"/>
          </w:tcPr>
          <w:p w:rsidR="00051026" w:rsidRPr="00281307" w:rsidRDefault="00051026" w:rsidP="00925D83">
            <w:pPr>
              <w:keepNext/>
              <w:tabs>
                <w:tab w:val="right" w:pos="9072"/>
              </w:tabs>
              <w:jc w:val="right"/>
              <w:rPr>
                <w:lang w:val="en-GB"/>
              </w:rPr>
            </w:pPr>
            <w:r w:rsidRPr="00281307">
              <w:rPr>
                <w:lang w:val="en-GB"/>
              </w:rPr>
              <w:t>(</w:t>
            </w:r>
            <w:r w:rsidRPr="00281307">
              <w:rPr>
                <w:lang w:val="en-GB"/>
              </w:rPr>
              <w:fldChar w:fldCharType="begin"/>
            </w:r>
            <w:r w:rsidRPr="00281307">
              <w:rPr>
                <w:lang w:val="en-GB"/>
              </w:rPr>
              <w:instrText xml:space="preserve"> SEQ EQ \* ARABIC </w:instrText>
            </w:r>
            <w:r w:rsidRPr="00281307">
              <w:rPr>
                <w:lang w:val="en-GB"/>
              </w:rPr>
              <w:fldChar w:fldCharType="separate"/>
            </w:r>
            <w:r w:rsidR="00CB6FE7">
              <w:rPr>
                <w:noProof/>
                <w:lang w:val="en-GB"/>
              </w:rPr>
              <w:t>15</w:t>
            </w:r>
            <w:r w:rsidRPr="00281307">
              <w:rPr>
                <w:noProof/>
                <w:lang w:val="en-GB"/>
              </w:rPr>
              <w:fldChar w:fldCharType="end"/>
            </w:r>
            <w:r w:rsidRPr="00281307">
              <w:rPr>
                <w:lang w:val="en-GB"/>
              </w:rPr>
              <w:t xml:space="preserve">) </w:t>
            </w:r>
          </w:p>
        </w:tc>
      </w:tr>
    </w:tbl>
    <w:p w:rsidR="00051026" w:rsidRDefault="00051026" w:rsidP="00521234">
      <w:pPr>
        <w:rPr>
          <w:lang w:val="en-GB"/>
        </w:rPr>
      </w:pPr>
      <w:r w:rsidRPr="00281307">
        <w:rPr>
          <w:lang w:val="en-GB"/>
        </w:rPr>
        <w:t xml:space="preserve">where </w:t>
      </w:r>
      <m:oMath>
        <m:r>
          <w:rPr>
            <w:rFonts w:ascii="Cambria Math" w:hAnsi="Cambria Math"/>
            <w:lang w:val="en-GB"/>
          </w:rPr>
          <m:t>y</m:t>
        </m:r>
      </m:oMath>
      <w:r w:rsidRPr="00281307">
        <w:rPr>
          <w:lang w:val="en-GB"/>
        </w:rPr>
        <w:t xml:space="preserve"> is the depth of the water, </w:t>
      </w:r>
      <m:oMath>
        <m:r>
          <w:rPr>
            <w:rFonts w:ascii="Cambria Math" w:hAnsi="Cambria Math"/>
            <w:lang w:val="en-GB"/>
          </w:rPr>
          <m:t>d</m:t>
        </m:r>
      </m:oMath>
      <w:r w:rsidRPr="00281307">
        <w:rPr>
          <w:lang w:val="en-GB"/>
        </w:rPr>
        <w:t xml:space="preserve"> is the fractional day of the year,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m:t>
            </m:r>
          </m:sub>
        </m:sSub>
        <m:r>
          <w:rPr>
            <w:rFonts w:ascii="Cambria Math" w:hAnsi="Cambria Math"/>
            <w:lang w:val="en-GB"/>
          </w:rPr>
          <m:t>(y)</m:t>
        </m:r>
      </m:oMath>
      <w:r w:rsidRPr="00281307">
        <w:rPr>
          <w:lang w:val="en-GB"/>
        </w:rPr>
        <w:t xml:space="preserv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y</m:t>
            </m:r>
          </m:e>
        </m:d>
      </m:oMath>
      <w:r w:rsidRPr="00281307">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o</m:t>
            </m:r>
          </m:sub>
        </m:sSub>
        <m:r>
          <w:rPr>
            <w:rFonts w:ascii="Cambria Math" w:hAnsi="Cambria Math"/>
            <w:lang w:val="en-GB"/>
          </w:rPr>
          <m:t>(y)</m:t>
        </m:r>
      </m:oMath>
      <w:r w:rsidRPr="00281307">
        <w:rPr>
          <w:lang w:val="en-GB"/>
        </w:rPr>
        <w:t xml:space="preserve"> are the </w:t>
      </w:r>
      <w:r>
        <w:rPr>
          <w:lang w:val="en-GB"/>
        </w:rPr>
        <w:t>annual mean temperature</w:t>
      </w:r>
      <w:r w:rsidRPr="00281307">
        <w:rPr>
          <w:lang w:val="en-GB"/>
        </w:rPr>
        <w:t xml:space="preserve">, the amplitude of annual variation and the phase difference of water temperature at depth </w:t>
      </w:r>
      <m:oMath>
        <m:r>
          <w:rPr>
            <w:rFonts w:ascii="Cambria Math" w:hAnsi="Cambria Math"/>
            <w:lang w:val="en-GB"/>
          </w:rPr>
          <m:t>y</m:t>
        </m:r>
      </m:oMath>
      <w:r w:rsidRPr="00281307">
        <w:rPr>
          <w:lang w:val="en-GB"/>
        </w:rPr>
        <w:t xml:space="preserve">, </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o</m:t>
            </m:r>
          </m:sub>
        </m:sSub>
      </m:oMath>
      <w:r>
        <w:rPr>
          <w:lang w:val="en-GB"/>
        </w:rPr>
        <w:t xml:space="preserve"> is the time for maximum air temperature</w:t>
      </w:r>
      <w:r w:rsidRPr="00281307">
        <w:rPr>
          <w:lang w:val="en-GB"/>
        </w:rPr>
        <w:t>,</w:t>
      </w:r>
      <w:r>
        <w:rPr>
          <w:lang w:val="en-GB"/>
        </w:rPr>
        <w:t xml:space="preserve"> and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oMath>
      <w:r>
        <w:rPr>
          <w:lang w:val="en-GB"/>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o</m:t>
            </m:r>
          </m:sub>
        </m:sSub>
      </m:oMath>
      <w:r>
        <w:rPr>
          <w:lang w:val="en-GB"/>
        </w:rPr>
        <w:t xml:space="preserve">, </w:t>
      </w:r>
      <m:oMath>
        <m:r>
          <w:rPr>
            <w:rFonts w:ascii="Cambria Math" w:hAnsi="Cambria Math"/>
            <w:lang w:val="en-GB"/>
          </w:rPr>
          <m:t>c</m:t>
        </m:r>
      </m:oMath>
      <w:r>
        <w:rPr>
          <w:lang w:val="en-GB"/>
        </w:rPr>
        <w:t xml:space="preserve"> and </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1</m:t>
            </m:r>
          </m:sub>
        </m:sSub>
      </m:oMath>
      <w:r w:rsidRPr="00281307">
        <w:rPr>
          <w:lang w:val="en-GB"/>
        </w:rPr>
        <w:t xml:space="preserve"> to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5</m:t>
            </m:r>
          </m:sub>
        </m:sSub>
      </m:oMath>
      <w:r w:rsidRPr="00281307">
        <w:rPr>
          <w:lang w:val="en-GB"/>
        </w:rPr>
        <w:t xml:space="preserve"> are obtained through the monitored temperatures</w:t>
      </w:r>
      <w:r>
        <w:rPr>
          <w:lang w:val="en-GB"/>
        </w:rPr>
        <w:t>.</w:t>
      </w:r>
    </w:p>
    <w:p w:rsidR="00BE124E" w:rsidRDefault="009A7AAC" w:rsidP="00521234">
      <w:r>
        <w:t xml:space="preserve">The </w:t>
      </w:r>
      <w:r w:rsidRPr="00281307">
        <w:rPr>
          <w:lang w:val="en-GB"/>
        </w:rPr>
        <w:t>depth of the water</w:t>
      </w:r>
      <w:r>
        <w:rPr>
          <w:lang w:val="en-GB"/>
        </w:rPr>
        <w:t xml:space="preserve"> </w:t>
      </w:r>
      <m:oMath>
        <m:r>
          <w:rPr>
            <w:rFonts w:ascii="Cambria Math" w:hAnsi="Cambria Math"/>
            <w:lang w:val="en-GB"/>
          </w:rPr>
          <m:t>y</m:t>
        </m:r>
      </m:oMath>
      <w:r>
        <w:t xml:space="preserve"> is calculated as the difference between</w:t>
      </w:r>
      <w:r w:rsidR="00AE100C">
        <w:t xml:space="preserve"> an adopted reference level of th</w:t>
      </w:r>
      <w:r>
        <w:t xml:space="preserve">e reservoir </w:t>
      </w:r>
      <w:r w:rsidRPr="00051026">
        <w:rPr>
          <w:rFonts w:ascii="Courier New" w:hAnsi="Courier New" w:cs="Courier New"/>
        </w:rPr>
        <w:t>wl</w:t>
      </w:r>
      <w:r>
        <w:t xml:space="preserve"> and the v</w:t>
      </w:r>
      <w:r w:rsidR="00BE124E">
        <w:t>ertical coordinate of the node.</w:t>
      </w:r>
    </w:p>
    <w:p w:rsidR="00051026" w:rsidRDefault="009A7AAC" w:rsidP="00521234">
      <w:pPr>
        <w:rPr>
          <w:lang w:val="en-GB"/>
        </w:rPr>
      </w:pPr>
      <w:r>
        <w:t>The</w:t>
      </w:r>
      <w:r w:rsidR="00051026">
        <w:t xml:space="preserve"> </w:t>
      </w:r>
      <w:r>
        <w:t xml:space="preserve">data to input are </w:t>
      </w:r>
      <w:r w:rsidR="00F95A0F">
        <w:t>the adopted</w:t>
      </w:r>
      <w:r w:rsidR="00051026">
        <w:t xml:space="preserve"> reference level of de reservoir </w:t>
      </w:r>
      <w:r w:rsidR="00F95A0F">
        <w:t xml:space="preserve">followed for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oMath>
      <w:r w:rsidR="00F95A0F">
        <w:rPr>
          <w:lang w:val="en-GB"/>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o</m:t>
            </m:r>
          </m:sub>
        </m:sSub>
      </m:oMath>
      <w:r w:rsidR="00F95A0F">
        <w:rPr>
          <w:lang w:val="en-GB"/>
        </w:rPr>
        <w:t>,</w:t>
      </w:r>
      <w:r w:rsidR="00F95A0F" w:rsidRPr="00F95A0F">
        <w:rPr>
          <w:lang w:val="en-GB"/>
        </w:rPr>
        <w:t xml:space="preserve"> </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o</m:t>
            </m:r>
          </m:sub>
        </m:sSub>
      </m:oMath>
      <w:r w:rsidR="00F95A0F">
        <w:rPr>
          <w:lang w:val="en-GB"/>
        </w:rPr>
        <w:t xml:space="preserve">, </w:t>
      </w:r>
      <m:oMath>
        <m:r>
          <w:rPr>
            <w:rFonts w:ascii="Cambria Math" w:hAnsi="Cambria Math"/>
            <w:lang w:val="en-GB"/>
          </w:rPr>
          <m:t>c</m:t>
        </m:r>
      </m:oMath>
      <w:r w:rsidR="00F95A0F">
        <w:rPr>
          <w:lang w:val="en-GB"/>
        </w:rPr>
        <w:t xml:space="preserve"> and </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1</m:t>
            </m:r>
          </m:sub>
        </m:sSub>
      </m:oMath>
      <w:r w:rsidR="00F95A0F" w:rsidRPr="00281307">
        <w:rPr>
          <w:lang w:val="en-GB"/>
        </w:rPr>
        <w:t xml:space="preserve"> to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5</m:t>
            </m:r>
          </m:sub>
        </m:sSub>
      </m:oMath>
      <w:r w:rsidR="00F95A0F">
        <w:rPr>
          <w:lang w:val="en-GB"/>
        </w:rPr>
        <w:t xml:space="preserve">, </w:t>
      </w:r>
      <w:r>
        <w:rPr>
          <w:lang w:val="en-GB"/>
        </w:rPr>
        <w:t xml:space="preserve">that is </w:t>
      </w:r>
      <w:r w:rsidRPr="009A7AAC">
        <w:rPr>
          <w:rFonts w:ascii="Courier New" w:hAnsi="Courier New" w:cs="Courier New"/>
          <w:lang w:val="en-GB"/>
        </w:rPr>
        <w:t>wl</w:t>
      </w:r>
      <w:r>
        <w:rPr>
          <w:lang w:val="en-GB"/>
        </w:rPr>
        <w:t>,</w:t>
      </w:r>
      <w:r w:rsidR="00F95A0F">
        <w:rPr>
          <w:lang w:val="en-GB"/>
        </w:rPr>
        <w:t xml:space="preserve"> </w:t>
      </w:r>
      <w:r w:rsidR="00F95A0F" w:rsidRPr="00F95A0F">
        <w:rPr>
          <w:rFonts w:ascii="Courier New" w:hAnsi="Courier New" w:cs="Courier New"/>
          <w:lang w:val="en-GB"/>
        </w:rPr>
        <w:t>ts</w:t>
      </w:r>
      <w:r w:rsidR="00F95A0F">
        <w:rPr>
          <w:lang w:val="en-GB"/>
        </w:rPr>
        <w:t xml:space="preserve">, </w:t>
      </w:r>
      <w:r w:rsidR="00F95A0F" w:rsidRPr="00F95A0F">
        <w:rPr>
          <w:rFonts w:ascii="Courier New" w:hAnsi="Courier New" w:cs="Courier New"/>
          <w:lang w:val="en-GB"/>
        </w:rPr>
        <w:t>ao</w:t>
      </w:r>
      <w:r w:rsidR="00F95A0F">
        <w:rPr>
          <w:lang w:val="en-GB"/>
        </w:rPr>
        <w:t xml:space="preserve">, </w:t>
      </w:r>
      <w:r w:rsidR="00F95A0F" w:rsidRPr="00F95A0F">
        <w:rPr>
          <w:rFonts w:ascii="Courier New" w:hAnsi="Courier New" w:cs="Courier New"/>
          <w:lang w:val="en-GB"/>
        </w:rPr>
        <w:t>tauo</w:t>
      </w:r>
      <w:r w:rsidR="00F95A0F">
        <w:rPr>
          <w:lang w:val="en-GB"/>
        </w:rPr>
        <w:t xml:space="preserve">, </w:t>
      </w:r>
      <w:r w:rsidR="00F95A0F" w:rsidRPr="00F95A0F">
        <w:rPr>
          <w:rFonts w:ascii="Courier New" w:hAnsi="Courier New" w:cs="Courier New"/>
          <w:lang w:val="en-GB"/>
        </w:rPr>
        <w:t>ce</w:t>
      </w:r>
      <w:r w:rsidR="00F95A0F">
        <w:rPr>
          <w:lang w:val="en-GB"/>
        </w:rPr>
        <w:t xml:space="preserve">, </w:t>
      </w:r>
      <w:r w:rsidR="00F95A0F" w:rsidRPr="00F95A0F">
        <w:rPr>
          <w:rFonts w:ascii="Courier New" w:hAnsi="Courier New" w:cs="Courier New"/>
          <w:lang w:val="en-GB"/>
        </w:rPr>
        <w:t>e1</w:t>
      </w:r>
      <w:r w:rsidR="00F95A0F">
        <w:rPr>
          <w:lang w:val="en-GB"/>
        </w:rPr>
        <w:t xml:space="preserve">, </w:t>
      </w:r>
      <w:r w:rsidR="00F95A0F" w:rsidRPr="00F95A0F">
        <w:rPr>
          <w:rFonts w:ascii="Courier New" w:hAnsi="Courier New" w:cs="Courier New"/>
          <w:lang w:val="en-GB"/>
        </w:rPr>
        <w:t>e2</w:t>
      </w:r>
      <w:r w:rsidR="00F95A0F">
        <w:rPr>
          <w:lang w:val="en-GB"/>
        </w:rPr>
        <w:t xml:space="preserve">, </w:t>
      </w:r>
      <w:r w:rsidR="00F95A0F" w:rsidRPr="00F95A0F">
        <w:rPr>
          <w:rFonts w:ascii="Courier New" w:hAnsi="Courier New" w:cs="Courier New"/>
          <w:lang w:val="en-GB"/>
        </w:rPr>
        <w:t>e3</w:t>
      </w:r>
      <w:r w:rsidR="00F95A0F">
        <w:rPr>
          <w:lang w:val="en-GB"/>
        </w:rPr>
        <w:t xml:space="preserve">, </w:t>
      </w:r>
      <w:r w:rsidR="00F95A0F" w:rsidRPr="00F95A0F">
        <w:rPr>
          <w:rFonts w:ascii="Courier New" w:hAnsi="Courier New" w:cs="Courier New"/>
          <w:lang w:val="en-GB"/>
        </w:rPr>
        <w:t>e4</w:t>
      </w:r>
      <w:r w:rsidR="00F95A0F">
        <w:rPr>
          <w:lang w:val="en-GB"/>
        </w:rPr>
        <w:t xml:space="preserve"> and </w:t>
      </w:r>
      <w:r w:rsidR="00F95A0F" w:rsidRPr="00F95A0F">
        <w:rPr>
          <w:rFonts w:ascii="Courier New" w:hAnsi="Courier New" w:cs="Courier New"/>
          <w:lang w:val="en-GB"/>
        </w:rPr>
        <w:t>e5</w:t>
      </w:r>
      <w:r w:rsidR="00F95A0F">
        <w:rPr>
          <w:lang w:val="en-GB"/>
        </w:rPr>
        <w:t>, respectively.</w:t>
      </w:r>
    </w:p>
    <w:p w:rsidR="00BE124E" w:rsidRDefault="00F95A0F" w:rsidP="00521234">
      <w:r>
        <w:rPr>
          <w:lang w:val="en-GB"/>
        </w:rPr>
        <w:t xml:space="preserve">The variable </w:t>
      </w:r>
      <w:r w:rsidRPr="00E8546F">
        <w:rPr>
          <w:rFonts w:ascii="Courier New" w:hAnsi="Courier New" w:cs="Courier New"/>
          <w:lang w:val="en-GB"/>
        </w:rPr>
        <w:t>fixed_freedom_</w:t>
      </w:r>
      <w:r>
        <w:rPr>
          <w:rFonts w:ascii="Courier New" w:hAnsi="Courier New" w:cs="Courier New"/>
          <w:lang w:val="en-GB"/>
        </w:rPr>
        <w:t>2</w:t>
      </w:r>
      <w:r>
        <w:rPr>
          <w:lang w:val="en-GB"/>
        </w:rPr>
        <w:t xml:space="preserve"> indicates the number of nodes with prescribed temperature equal to constant or discrete values. As bef</w:t>
      </w:r>
      <w:r w:rsidR="00AE100C">
        <w:rPr>
          <w:lang w:val="en-GB"/>
        </w:rPr>
        <w:t>ore, if this boundary condition</w:t>
      </w:r>
      <w:r>
        <w:rPr>
          <w:lang w:val="en-GB"/>
        </w:rPr>
        <w:t xml:space="preserve"> is not assigned to any node</w:t>
      </w:r>
      <w:r w:rsidR="00AE100C">
        <w:rPr>
          <w:lang w:val="en-GB"/>
        </w:rPr>
        <w:t>,</w:t>
      </w:r>
      <w:r>
        <w:rPr>
          <w:lang w:val="en-GB"/>
        </w:rPr>
        <w:t xml:space="preserve"> </w:t>
      </w:r>
      <w:r w:rsidRPr="00E8546F">
        <w:rPr>
          <w:rFonts w:ascii="Courier New" w:hAnsi="Courier New" w:cs="Courier New"/>
          <w:lang w:val="en-GB"/>
        </w:rPr>
        <w:t>fixed_freedom_</w:t>
      </w:r>
      <w:r>
        <w:rPr>
          <w:rFonts w:ascii="Courier New" w:hAnsi="Courier New" w:cs="Courier New"/>
          <w:lang w:val="en-GB"/>
        </w:rPr>
        <w:t>2</w:t>
      </w:r>
      <w:r w:rsidRPr="00F95A0F">
        <w:t xml:space="preserve"> </w:t>
      </w:r>
      <w:r>
        <w:t>must be set to 0</w:t>
      </w:r>
      <w:r w:rsidR="00BE124E">
        <w:t xml:space="preserve"> and follow with the next boundary condition</w:t>
      </w:r>
      <w:r>
        <w:t xml:space="preserve">. </w:t>
      </w:r>
      <w:r w:rsidR="00213877">
        <w:t xml:space="preserve">If </w:t>
      </w:r>
      <w:r w:rsidR="00213877" w:rsidRPr="00E8546F">
        <w:rPr>
          <w:rFonts w:ascii="Courier New" w:hAnsi="Courier New" w:cs="Courier New"/>
          <w:lang w:val="en-GB"/>
        </w:rPr>
        <w:t>fixed_freedom_</w:t>
      </w:r>
      <w:r w:rsidR="00213877">
        <w:t>2 is not equal to 0, the following line indicate</w:t>
      </w:r>
      <w:r w:rsidR="00BC7B9B">
        <w:t>s</w:t>
      </w:r>
      <w:r w:rsidR="00213877">
        <w:t xml:space="preserve"> which of the two options </w:t>
      </w:r>
      <w:r w:rsidR="00BC7B9B">
        <w:t>for</w:t>
      </w:r>
      <w:r w:rsidR="00213877">
        <w:t xml:space="preserve"> fixed temperatures will be used</w:t>
      </w:r>
      <w:r w:rsidR="00BE124E">
        <w:t xml:space="preserve">, variable </w:t>
      </w:r>
      <w:r w:rsidR="00BE124E" w:rsidRPr="00213877">
        <w:rPr>
          <w:rFonts w:ascii="Courier New" w:hAnsi="Courier New" w:cs="Courier New"/>
        </w:rPr>
        <w:t>tempin</w:t>
      </w:r>
      <w:r w:rsidR="00BC7B9B">
        <w:t>.</w:t>
      </w:r>
    </w:p>
    <w:p w:rsidR="00F95A0F" w:rsidRDefault="00213877" w:rsidP="00521234">
      <w:r>
        <w:lastRenderedPageBreak/>
        <w:t xml:space="preserve">If </w:t>
      </w:r>
      <w:r w:rsidRPr="00213877">
        <w:rPr>
          <w:rFonts w:ascii="Courier New" w:hAnsi="Courier New" w:cs="Courier New"/>
        </w:rPr>
        <w:t>tempin</w:t>
      </w:r>
      <w:r>
        <w:rPr>
          <w:rFonts w:ascii="Courier New" w:hAnsi="Courier New" w:cs="Courier New"/>
        </w:rPr>
        <w:t>=1</w:t>
      </w:r>
      <w:r>
        <w:t xml:space="preserve"> constant temperatures are assign</w:t>
      </w:r>
      <w:r w:rsidR="00AE100C">
        <w:t>ed</w:t>
      </w:r>
      <w:r>
        <w:t xml:space="preserve"> to each </w:t>
      </w:r>
      <w:r w:rsidRPr="00E8546F">
        <w:rPr>
          <w:rFonts w:ascii="Courier New" w:hAnsi="Courier New" w:cs="Courier New"/>
          <w:lang w:val="en-GB"/>
        </w:rPr>
        <w:t>fixed_freedom_</w:t>
      </w:r>
      <w:r>
        <w:t xml:space="preserve">2 nodes. Therefore, the following piece of data must indicate for each </w:t>
      </w:r>
      <w:r w:rsidRPr="00E8546F">
        <w:rPr>
          <w:rFonts w:ascii="Courier New" w:hAnsi="Courier New" w:cs="Courier New"/>
          <w:lang w:val="en-GB"/>
        </w:rPr>
        <w:t>fixed_freedom_</w:t>
      </w:r>
      <w:r>
        <w:t xml:space="preserve">2 </w:t>
      </w:r>
      <w:r w:rsidR="002F613F">
        <w:t>the node and the value.</w:t>
      </w:r>
    </w:p>
    <w:p w:rsidR="002F613F" w:rsidRDefault="002F613F" w:rsidP="002F613F">
      <w:r>
        <w:t xml:space="preserve">If </w:t>
      </w:r>
      <w:r w:rsidRPr="00213877">
        <w:rPr>
          <w:rFonts w:ascii="Courier New" w:hAnsi="Courier New" w:cs="Courier New"/>
        </w:rPr>
        <w:t>tempin</w:t>
      </w:r>
      <w:r>
        <w:rPr>
          <w:rFonts w:ascii="Courier New" w:hAnsi="Courier New" w:cs="Courier New"/>
        </w:rPr>
        <w:t>=2</w:t>
      </w:r>
      <w:r>
        <w:t xml:space="preserve"> the temperatures are given as function of time through a table of discrete values</w:t>
      </w:r>
      <w:r w:rsidR="00280B85">
        <w:t xml:space="preserve">. Each line of the tables must indicate date, time and temperature value. The date and time must be given in </w:t>
      </w:r>
      <w:r w:rsidRPr="00A47B23">
        <w:rPr>
          <w:rFonts w:ascii="Courier New" w:hAnsi="Courier New" w:cs="Courier New"/>
        </w:rPr>
        <w:t>yyyymmdd hhmm</w:t>
      </w:r>
      <w:r w:rsidR="00280B85">
        <w:t xml:space="preserve"> format.</w:t>
      </w:r>
      <w:r>
        <w:t xml:space="preserve"> This data </w:t>
      </w:r>
      <w:r w:rsidR="00280B85">
        <w:t>must be provided</w:t>
      </w:r>
      <w:r>
        <w:t xml:space="preserve"> in a separate </w:t>
      </w:r>
      <w:r w:rsidRPr="00281307">
        <w:rPr>
          <w:shd w:val="clear" w:color="auto" w:fill="FFFFFF"/>
          <w:lang w:val="en-GB"/>
        </w:rPr>
        <w:t>text-format file</w:t>
      </w:r>
      <w:r w:rsidR="00280B85">
        <w:rPr>
          <w:shd w:val="clear" w:color="auto" w:fill="FFFFFF"/>
          <w:lang w:val="en-GB"/>
        </w:rPr>
        <w:t>. The file</w:t>
      </w:r>
      <w:r w:rsidR="00AE100C">
        <w:rPr>
          <w:shd w:val="clear" w:color="auto" w:fill="FFFFFF"/>
          <w:lang w:val="en-GB"/>
        </w:rPr>
        <w:t xml:space="preserve"> name</w:t>
      </w:r>
      <w:r w:rsidR="00280B85">
        <w:rPr>
          <w:shd w:val="clear" w:color="auto" w:fill="FFFFFF"/>
          <w:lang w:val="en-GB"/>
        </w:rPr>
        <w:t xml:space="preserve">, </w:t>
      </w:r>
      <w:r>
        <w:rPr>
          <w:shd w:val="clear" w:color="auto" w:fill="FFFFFF"/>
          <w:lang w:val="en-GB"/>
        </w:rPr>
        <w:t>including file extension</w:t>
      </w:r>
      <w:r w:rsidR="00280B85">
        <w:rPr>
          <w:shd w:val="clear" w:color="auto" w:fill="FFFFFF"/>
          <w:lang w:val="en-GB"/>
        </w:rPr>
        <w:t>,</w:t>
      </w:r>
      <w:r>
        <w:rPr>
          <w:shd w:val="clear" w:color="auto" w:fill="FFFFFF"/>
          <w:lang w:val="en-GB"/>
        </w:rPr>
        <w:t xml:space="preserve"> </w:t>
      </w:r>
      <w:r w:rsidR="00280B85">
        <w:rPr>
          <w:shd w:val="clear" w:color="auto" w:fill="FFFFFF"/>
          <w:lang w:val="en-GB"/>
        </w:rPr>
        <w:t>correspond</w:t>
      </w:r>
      <w:r w:rsidR="002F4092">
        <w:rPr>
          <w:shd w:val="clear" w:color="auto" w:fill="FFFFFF"/>
          <w:lang w:val="en-GB"/>
        </w:rPr>
        <w:t>s</w:t>
      </w:r>
      <w:r w:rsidR="00280B85">
        <w:rPr>
          <w:shd w:val="clear" w:color="auto" w:fill="FFFFFF"/>
          <w:lang w:val="en-GB"/>
        </w:rPr>
        <w:t xml:space="preserve"> to</w:t>
      </w:r>
      <w:r>
        <w:rPr>
          <w:shd w:val="clear" w:color="auto" w:fill="FFFFFF"/>
          <w:lang w:val="en-GB"/>
        </w:rPr>
        <w:t xml:space="preserve"> the next line </w:t>
      </w:r>
      <w:r w:rsidR="00280B85">
        <w:rPr>
          <w:shd w:val="clear" w:color="auto" w:fill="FFFFFF"/>
          <w:lang w:val="en-GB"/>
        </w:rPr>
        <w:t xml:space="preserve">of the input file </w:t>
      </w:r>
      <w:r>
        <w:rPr>
          <w:shd w:val="clear" w:color="auto" w:fill="FFFFFF"/>
          <w:lang w:val="en-GB"/>
        </w:rPr>
        <w:t>followed by the number of</w:t>
      </w:r>
      <w:r>
        <w:t xml:space="preserve"> node</w:t>
      </w:r>
      <w:r w:rsidR="00280B85">
        <w:t>s</w:t>
      </w:r>
      <w:r w:rsidR="00B62154">
        <w:t xml:space="preserve"> with </w:t>
      </w:r>
      <w:r w:rsidR="00241D07">
        <w:t xml:space="preserve">these </w:t>
      </w:r>
      <w:r w:rsidR="00B62154">
        <w:t>prescribed temperature</w:t>
      </w:r>
      <w:r w:rsidR="00241D07">
        <w:t>s</w:t>
      </w:r>
      <w:r>
        <w:t>.</w:t>
      </w:r>
    </w:p>
    <w:p w:rsidR="00B62154" w:rsidRPr="00B62154" w:rsidRDefault="00B62154" w:rsidP="009D3FBF">
      <w:pPr>
        <w:pStyle w:val="Heading3"/>
      </w:pPr>
      <w:bookmarkStart w:id="8" w:name="_Ref81406613"/>
      <w:r w:rsidRPr="00B62154">
        <w:t>Prescribed flux</w:t>
      </w:r>
      <w:bookmarkEnd w:id="8"/>
    </w:p>
    <w:p w:rsidR="002F613F" w:rsidRDefault="002F613F" w:rsidP="00521234">
      <w:pPr>
        <w:rPr>
          <w:ins w:id="9" w:author="Noemi" w:date="2023-05-18T14:44:00Z"/>
          <w:lang w:val="en-GB"/>
        </w:rPr>
      </w:pPr>
      <w:r>
        <w:rPr>
          <w:lang w:val="en-GB"/>
        </w:rPr>
        <w:t xml:space="preserve">The prescribed flux corresponds </w:t>
      </w:r>
      <w:r w:rsidR="00024C61">
        <w:rPr>
          <w:lang w:val="en-GB"/>
        </w:rPr>
        <w:t xml:space="preserve">in </w:t>
      </w:r>
      <w:r w:rsidR="00024C61" w:rsidRPr="00024C61">
        <w:rPr>
          <w:rFonts w:ascii="Courier New" w:hAnsi="Courier New" w:cs="Courier New"/>
          <w:lang w:val="en-GB"/>
        </w:rPr>
        <w:t>PAT</w:t>
      </w:r>
      <w:r w:rsidR="00024C61">
        <w:rPr>
          <w:lang w:val="en-GB"/>
        </w:rPr>
        <w:t xml:space="preserve"> </w:t>
      </w:r>
      <w:r>
        <w:rPr>
          <w:lang w:val="en-GB"/>
        </w:rPr>
        <w:t xml:space="preserve">to the solar radiation boundary conditions and is given by the variable </w:t>
      </w:r>
      <w:r w:rsidRPr="002F613F">
        <w:rPr>
          <w:rFonts w:ascii="Courier New" w:hAnsi="Courier New" w:cs="Courier New"/>
          <w:lang w:val="en-GB"/>
        </w:rPr>
        <w:t>hfbc</w:t>
      </w:r>
      <w:r w:rsidR="00AE100C">
        <w:rPr>
          <w:lang w:val="en-GB"/>
        </w:rPr>
        <w:t>. If there is no</w:t>
      </w:r>
      <w:r>
        <w:rPr>
          <w:lang w:val="en-GB"/>
        </w:rPr>
        <w:t xml:space="preserve"> prescribed flux, </w:t>
      </w:r>
      <w:r w:rsidRPr="002F613F">
        <w:rPr>
          <w:rFonts w:ascii="Courier New" w:hAnsi="Courier New" w:cs="Courier New"/>
          <w:lang w:val="en-GB"/>
        </w:rPr>
        <w:t>hfbc</w:t>
      </w:r>
      <w:r>
        <w:rPr>
          <w:lang w:val="en-GB"/>
        </w:rPr>
        <w:t xml:space="preserve"> must </w:t>
      </w:r>
      <w:r w:rsidR="00AF1219">
        <w:rPr>
          <w:lang w:val="en-GB"/>
        </w:rPr>
        <w:t xml:space="preserve">be </w:t>
      </w:r>
      <w:r>
        <w:rPr>
          <w:lang w:val="en-GB"/>
        </w:rPr>
        <w:t xml:space="preserve">set to 0, otherwise </w:t>
      </w:r>
      <w:r w:rsidR="00A47B23" w:rsidRPr="00A47B23">
        <w:rPr>
          <w:rFonts w:ascii="Courier New" w:hAnsi="Courier New" w:cs="Courier New"/>
          <w:lang w:val="en-GB"/>
        </w:rPr>
        <w:t>hfbc</w:t>
      </w:r>
      <w:r w:rsidR="00A47B23">
        <w:rPr>
          <w:lang w:val="en-GB"/>
        </w:rPr>
        <w:t xml:space="preserve"> indicates the number of boundaries with prescribed flux. The solar irradiation data can be introduced as an exponential function, </w:t>
      </w:r>
      <w:r w:rsidR="00A47B23" w:rsidRPr="00A47B23">
        <w:rPr>
          <w:rFonts w:ascii="Courier New" w:hAnsi="Courier New" w:cs="Courier New"/>
          <w:lang w:val="en-GB"/>
        </w:rPr>
        <w:t>fluxin</w:t>
      </w:r>
      <w:r w:rsidR="00A47B23">
        <w:rPr>
          <w:lang w:val="en-GB"/>
        </w:rPr>
        <w:t xml:space="preserve">=1, or as discrete values, </w:t>
      </w:r>
      <w:r w:rsidR="00A47B23" w:rsidRPr="00A47B23">
        <w:rPr>
          <w:rFonts w:ascii="Courier New" w:hAnsi="Courier New" w:cs="Courier New"/>
          <w:lang w:val="en-GB"/>
        </w:rPr>
        <w:t>fluxin</w:t>
      </w:r>
      <w:r w:rsidR="00A47B23">
        <w:rPr>
          <w:lang w:val="en-GB"/>
        </w:rPr>
        <w:t xml:space="preserve">=3. There is also </w:t>
      </w:r>
      <w:r w:rsidR="00A47B23" w:rsidRPr="00281307">
        <w:rPr>
          <w:lang w:val="en-GB"/>
        </w:rPr>
        <w:t>the possibility of computing the beam and diffuse irradiations internally by the Kumar’s model</w:t>
      </w:r>
      <w:r w:rsidR="00A47B23">
        <w:rPr>
          <w:lang w:val="en-GB"/>
        </w:rPr>
        <w:t xml:space="preserve">, </w:t>
      </w:r>
      <w:r w:rsidR="00A47B23" w:rsidRPr="00A47B23">
        <w:rPr>
          <w:rFonts w:ascii="Courier New" w:hAnsi="Courier New" w:cs="Courier New"/>
          <w:lang w:val="en-GB"/>
        </w:rPr>
        <w:t>fluxin</w:t>
      </w:r>
      <w:r w:rsidR="00A47B23">
        <w:rPr>
          <w:lang w:val="en-GB"/>
        </w:rPr>
        <w:t>=2.</w:t>
      </w:r>
    </w:p>
    <w:p w:rsidR="006A0E99" w:rsidRDefault="006B450B" w:rsidP="006B450B">
      <w:pPr>
        <w:rPr>
          <w:ins w:id="10" w:author="Noemi" w:date="2023-08-24T10:06:00Z"/>
        </w:rPr>
      </w:pPr>
      <w:ins w:id="11" w:author="Noemi" w:date="2023-05-18T14:44:00Z">
        <w:r>
          <w:t>Since the code works with clock time, a previous conversion from clock time to solar time must be performed. This transformation requires the knowledge of the location given by the longitude (</w:t>
        </w:r>
        <w:r w:rsidRPr="004A16C6">
          <w:rPr>
            <w:rFonts w:ascii="Courier New" w:hAnsi="Courier New" w:cs="Courier New"/>
            <w:lang w:val="en-GB"/>
          </w:rPr>
          <w:t>long</w:t>
        </w:r>
        <w:r>
          <w:t>) in degrees (positive to the east of the Prime Meridian) and the local standards to which local clocks are set given by the time zone (</w:t>
        </w:r>
        <w:r w:rsidRPr="004A16C6">
          <w:rPr>
            <w:rFonts w:ascii="Courier New" w:hAnsi="Courier New" w:cs="Courier New"/>
            <w:lang w:val="en-GB"/>
          </w:rPr>
          <w:t>timezone</w:t>
        </w:r>
        <w:r>
          <w:t>) in hours from UTC and, when applicable, the daylight saving time (</w:t>
        </w:r>
        <w:r w:rsidRPr="004A16C6">
          <w:rPr>
            <w:rFonts w:ascii="Courier New" w:hAnsi="Courier New" w:cs="Courier New"/>
            <w:lang w:val="en-GB"/>
          </w:rPr>
          <w:t>saving</w:t>
        </w:r>
      </w:ins>
      <w:ins w:id="12" w:author="Noemi" w:date="2023-08-24T10:03:00Z">
        <w:r w:rsidR="006A0E99">
          <w:rPr>
            <w:rFonts w:ascii="Courier New" w:hAnsi="Courier New" w:cs="Courier New"/>
            <w:lang w:val="en-GB"/>
          </w:rPr>
          <w:t>=1</w:t>
        </w:r>
      </w:ins>
      <w:ins w:id="13" w:author="Noemi" w:date="2023-05-18T14:44:00Z">
        <w:r>
          <w:t>)</w:t>
        </w:r>
      </w:ins>
      <w:ins w:id="14" w:author="Noemi" w:date="2023-08-24T10:03:00Z">
        <w:r w:rsidR="006A0E99">
          <w:t>, otherwise (</w:t>
        </w:r>
      </w:ins>
      <w:ins w:id="15" w:author="Noemi" w:date="2023-08-24T10:04:00Z">
        <w:r w:rsidR="006A0E99" w:rsidRPr="004A16C6">
          <w:rPr>
            <w:rFonts w:ascii="Courier New" w:hAnsi="Courier New" w:cs="Courier New"/>
            <w:lang w:val="en-GB"/>
          </w:rPr>
          <w:t>saving</w:t>
        </w:r>
        <w:r w:rsidR="006A0E99">
          <w:rPr>
            <w:rFonts w:ascii="Courier New" w:hAnsi="Courier New" w:cs="Courier New"/>
            <w:lang w:val="en-GB"/>
          </w:rPr>
          <w:t>=0</w:t>
        </w:r>
        <w:r w:rsidR="006A0E99">
          <w:t>)</w:t>
        </w:r>
      </w:ins>
      <w:ins w:id="16" w:author="Noemi" w:date="2023-05-18T14:44:00Z">
        <w:r>
          <w:t>.</w:t>
        </w:r>
      </w:ins>
    </w:p>
    <w:p w:rsidR="006A0E99" w:rsidRDefault="006A0E99" w:rsidP="006B450B">
      <w:pPr>
        <w:rPr>
          <w:ins w:id="17" w:author="Noemi" w:date="2023-05-18T14:44:00Z"/>
        </w:rPr>
      </w:pPr>
      <w:ins w:id="18" w:author="Noemi" w:date="2023-08-24T10:06:00Z">
        <w:r>
          <w:t xml:space="preserve">To indicate that it </w:t>
        </w:r>
      </w:ins>
      <w:ins w:id="19" w:author="Noemi" w:date="2023-08-24T10:07:00Z">
        <w:r>
          <w:t>will</w:t>
        </w:r>
      </w:ins>
      <w:ins w:id="20" w:author="Noemi" w:date="2023-08-24T10:06:00Z">
        <w:r>
          <w:t xml:space="preserve"> be considered the shaded zones, the </w:t>
        </w:r>
      </w:ins>
      <w:ins w:id="21" w:author="Noemi" w:date="2023-08-24T10:09:00Z">
        <w:r>
          <w:t xml:space="preserve">logical </w:t>
        </w:r>
      </w:ins>
      <w:ins w:id="22" w:author="Noemi" w:date="2023-08-24T10:06:00Z">
        <w:r>
          <w:t xml:space="preserve">variable </w:t>
        </w:r>
        <w:r w:rsidRPr="006A0E99">
          <w:rPr>
            <w:rFonts w:ascii="Courier New" w:hAnsi="Courier New" w:cs="Courier New"/>
            <w:lang w:val="en-GB"/>
            <w:rPrChange w:id="23" w:author="Noemi" w:date="2023-08-24T10:07:00Z">
              <w:rPr/>
            </w:rPrChange>
          </w:rPr>
          <w:t>shadow</w:t>
        </w:r>
        <w:r>
          <w:t xml:space="preserve"> </w:t>
        </w:r>
      </w:ins>
      <w:ins w:id="24" w:author="Noemi" w:date="2023-08-24T10:07:00Z">
        <w:r>
          <w:t xml:space="preserve">must to be set to </w:t>
        </w:r>
        <w:r w:rsidRPr="006A0E99">
          <w:rPr>
            <w:rFonts w:ascii="Courier New" w:hAnsi="Courier New" w:cs="Courier New"/>
            <w:lang w:val="en-GB"/>
            <w:rPrChange w:id="25" w:author="Noemi" w:date="2023-08-24T10:08:00Z">
              <w:rPr/>
            </w:rPrChange>
          </w:rPr>
          <w:t>.TRUE</w:t>
        </w:r>
        <w:r w:rsidRPr="006A0E99">
          <w:rPr>
            <w:rFonts w:ascii="Courier New" w:hAnsi="Courier New" w:cs="Courier New"/>
            <w:rPrChange w:id="26" w:author="Noemi" w:date="2023-08-24T10:09:00Z">
              <w:rPr>
                <w:rFonts w:ascii="Courier New" w:hAnsi="Courier New" w:cs="Courier New"/>
                <w:lang w:val="en-GB"/>
              </w:rPr>
            </w:rPrChange>
          </w:rPr>
          <w:t>.</w:t>
        </w:r>
      </w:ins>
      <w:ins w:id="27" w:author="Noemi" w:date="2023-08-24T10:08:00Z">
        <w:r w:rsidRPr="006A0E99">
          <w:rPr>
            <w:rPrChange w:id="28" w:author="Noemi" w:date="2023-08-24T10:09:00Z">
              <w:rPr>
                <w:rFonts w:ascii="Courier New" w:hAnsi="Courier New" w:cs="Courier New"/>
                <w:lang w:val="en-GB"/>
              </w:rPr>
            </w:rPrChange>
          </w:rPr>
          <w:t>, otherwise</w:t>
        </w:r>
      </w:ins>
      <w:ins w:id="29" w:author="Noemi" w:date="2023-08-24T10:09:00Z">
        <w:r>
          <w:t xml:space="preserve"> it must be set to </w:t>
        </w:r>
        <w:r w:rsidRPr="006A0E99">
          <w:rPr>
            <w:rFonts w:ascii="Courier New" w:hAnsi="Courier New" w:cs="Courier New"/>
            <w:rPrChange w:id="30" w:author="Noemi" w:date="2023-08-24T10:09:00Z">
              <w:rPr/>
            </w:rPrChange>
          </w:rPr>
          <w:t>.FALSE.</w:t>
        </w:r>
      </w:ins>
    </w:p>
    <w:p w:rsidR="006B450B" w:rsidRPr="006B450B" w:rsidDel="006B450B" w:rsidRDefault="006B450B" w:rsidP="00521234">
      <w:pPr>
        <w:rPr>
          <w:del w:id="31" w:author="Noemi" w:date="2023-05-18T14:44:00Z"/>
          <w:rPrChange w:id="32" w:author="Noemi" w:date="2023-05-18T14:44:00Z">
            <w:rPr>
              <w:del w:id="33" w:author="Noemi" w:date="2023-05-18T14:44:00Z"/>
              <w:lang w:val="en-GB"/>
            </w:rPr>
          </w:rPrChange>
        </w:rPr>
      </w:pPr>
    </w:p>
    <w:p w:rsidR="00A47B23" w:rsidRDefault="00A47B23" w:rsidP="00521234">
      <w:pPr>
        <w:rPr>
          <w:lang w:val="en-GB"/>
        </w:rPr>
      </w:pPr>
      <w:r>
        <w:rPr>
          <w:lang w:val="en-GB"/>
        </w:rPr>
        <w:t xml:space="preserve">If </w:t>
      </w:r>
      <w:r w:rsidRPr="00A47B23">
        <w:rPr>
          <w:rFonts w:ascii="Courier New" w:hAnsi="Courier New" w:cs="Courier New"/>
          <w:lang w:val="en-GB"/>
        </w:rPr>
        <w:t>fluxin</w:t>
      </w:r>
      <w:r>
        <w:rPr>
          <w:lang w:val="en-GB"/>
        </w:rPr>
        <w:t>=1, the irradiance is computed through the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A47B23" w:rsidRPr="00281307" w:rsidTr="00925D83">
        <w:tc>
          <w:tcPr>
            <w:tcW w:w="988" w:type="dxa"/>
          </w:tcPr>
          <w:p w:rsidR="00A47B23" w:rsidRPr="00281307" w:rsidRDefault="00A47B23" w:rsidP="00925D83">
            <w:pPr>
              <w:tabs>
                <w:tab w:val="right" w:pos="9072"/>
              </w:tabs>
              <w:rPr>
                <w:lang w:val="en-GB"/>
              </w:rPr>
            </w:pPr>
          </w:p>
        </w:tc>
        <w:tc>
          <w:tcPr>
            <w:tcW w:w="7087" w:type="dxa"/>
            <w:vAlign w:val="center"/>
          </w:tcPr>
          <w:p w:rsidR="00A47B23" w:rsidRPr="00281307" w:rsidRDefault="006A0E99" w:rsidP="00A47B23">
            <w:pPr>
              <w:tabs>
                <w:tab w:val="right" w:pos="9072"/>
              </w:tabs>
              <w:jc w:val="center"/>
              <w:rPr>
                <w:lang w:val="en-GB"/>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b</m:t>
                        </m:r>
                      </m:sub>
                    </m:sSub>
                  </m:num>
                  <m:den>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Z</m:t>
                        </m:r>
                      </m:e>
                    </m:func>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o</m:t>
                    </m:r>
                  </m:sub>
                </m:sSub>
                <m:func>
                  <m:funcPr>
                    <m:ctrlPr>
                      <w:rPr>
                        <w:rFonts w:ascii="Cambria Math" w:hAnsi="Cambria Math"/>
                        <w:i/>
                        <w:lang w:val="en-GB"/>
                      </w:rPr>
                    </m:ctrlPr>
                  </m:funcPr>
                  <m:fName>
                    <m:r>
                      <m:rPr>
                        <m:sty m:val="p"/>
                      </m:rPr>
                      <w:rPr>
                        <w:rFonts w:ascii="Cambria Math" w:hAnsi="Cambria Math"/>
                        <w:lang w:val="en-GB"/>
                      </w:rPr>
                      <m:t>exp</m:t>
                    </m:r>
                  </m:fName>
                  <m:e>
                    <m:r>
                      <w:rPr>
                        <w:rFonts w:ascii="Cambria Math" w:hAnsi="Cambria Math"/>
                        <w:lang w:val="en-GB"/>
                      </w:rPr>
                      <m:t>(A+B</m:t>
                    </m:r>
                    <m:func>
                      <m:funcPr>
                        <m:ctrlPr>
                          <w:rPr>
                            <w:rFonts w:ascii="Cambria Math" w:hAnsi="Cambria Math"/>
                            <w:i/>
                            <w:lang w:val="en-GB"/>
                          </w:rPr>
                        </m:ctrlPr>
                      </m:funcPr>
                      <m:fName>
                        <m:r>
                          <m:rPr>
                            <m:sty m:val="p"/>
                          </m:rPr>
                          <w:rPr>
                            <w:rFonts w:ascii="Cambria Math" w:hAnsi="Cambria Math"/>
                            <w:lang w:val="en-GB"/>
                          </w:rPr>
                          <m:t>cos</m:t>
                        </m:r>
                      </m:fName>
                      <m:e>
                        <m:r>
                          <w:rPr>
                            <w:rFonts w:ascii="Cambria Math" w:hAnsi="Cambria Math"/>
                            <w:lang w:val="en-GB"/>
                          </w:rPr>
                          <m:t>Z)</m:t>
                        </m:r>
                      </m:e>
                    </m:func>
                  </m:e>
                </m:func>
              </m:oMath>
            </m:oMathPara>
          </w:p>
        </w:tc>
        <w:tc>
          <w:tcPr>
            <w:tcW w:w="1275" w:type="dxa"/>
            <w:vAlign w:val="center"/>
          </w:tcPr>
          <w:p w:rsidR="00A47B23" w:rsidRPr="00281307" w:rsidRDefault="00A47B23" w:rsidP="00925D83">
            <w:pPr>
              <w:keepNext/>
              <w:tabs>
                <w:tab w:val="right" w:pos="9072"/>
              </w:tabs>
              <w:jc w:val="right"/>
              <w:rPr>
                <w:lang w:val="en-GB"/>
              </w:rPr>
            </w:pPr>
            <w:r w:rsidRPr="00281307">
              <w:rPr>
                <w:lang w:val="en-GB"/>
              </w:rPr>
              <w:t>(</w:t>
            </w:r>
            <w:r w:rsidRPr="00281307">
              <w:rPr>
                <w:lang w:val="en-GB"/>
              </w:rPr>
              <w:fldChar w:fldCharType="begin"/>
            </w:r>
            <w:r w:rsidRPr="00281307">
              <w:rPr>
                <w:lang w:val="en-GB"/>
              </w:rPr>
              <w:instrText xml:space="preserve"> SEQ EQ \* ARABIC </w:instrText>
            </w:r>
            <w:r w:rsidRPr="00281307">
              <w:rPr>
                <w:lang w:val="en-GB"/>
              </w:rPr>
              <w:fldChar w:fldCharType="separate"/>
            </w:r>
            <w:r w:rsidR="00CB6FE7">
              <w:rPr>
                <w:noProof/>
                <w:lang w:val="en-GB"/>
              </w:rPr>
              <w:t>16</w:t>
            </w:r>
            <w:r w:rsidRPr="00281307">
              <w:rPr>
                <w:noProof/>
                <w:lang w:val="en-GB"/>
              </w:rPr>
              <w:fldChar w:fldCharType="end"/>
            </w:r>
            <w:r w:rsidRPr="00281307">
              <w:rPr>
                <w:lang w:val="en-GB"/>
              </w:rPr>
              <w:t xml:space="preserve">) </w:t>
            </w:r>
          </w:p>
        </w:tc>
      </w:tr>
    </w:tbl>
    <w:p w:rsidR="00A47B23" w:rsidRPr="005E3628" w:rsidRDefault="00A47B23" w:rsidP="00A47B23">
      <w:pPr>
        <w:rPr>
          <w:rPrChange w:id="34" w:author="Noemi" w:date="2023-05-18T12:14:00Z">
            <w:rPr>
              <w:lang w:val="en-GB"/>
            </w:rPr>
          </w:rPrChange>
        </w:rPr>
      </w:pPr>
      <w:r w:rsidRPr="00281307">
        <w:rPr>
          <w:lang w:val="en-GB"/>
        </w:rPr>
        <w:t xml:space="preserve">where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o</m:t>
            </m:r>
          </m:sub>
        </m:sSub>
      </m:oMath>
      <w:r w:rsidRPr="00281307">
        <w:rPr>
          <w:lang w:val="en-GB"/>
        </w:rPr>
        <w:t xml:space="preserve"> is the solar constant (1367 W/m</w:t>
      </w:r>
      <w:r w:rsidRPr="00281307">
        <w:rPr>
          <w:vertAlign w:val="superscript"/>
          <w:lang w:val="en-GB"/>
        </w:rPr>
        <w:t>2</w:t>
      </w:r>
      <w:r>
        <w:rPr>
          <w:lang w:val="en-GB"/>
        </w:rPr>
        <w:t xml:space="preserve">), and </w:t>
      </w:r>
      <m:oMath>
        <m:r>
          <w:rPr>
            <w:rFonts w:ascii="Cambria Math" w:hAnsi="Cambria Math"/>
            <w:lang w:val="en-GB"/>
          </w:rPr>
          <m:t>A</m:t>
        </m:r>
      </m:oMath>
      <w:r>
        <w:rPr>
          <w:lang w:val="en-GB"/>
        </w:rPr>
        <w:t xml:space="preserve"> and </w:t>
      </w:r>
      <m:oMath>
        <m:r>
          <w:rPr>
            <w:rFonts w:ascii="Cambria Math" w:hAnsi="Cambria Math"/>
            <w:lang w:val="en-GB"/>
          </w:rPr>
          <m:t>B</m:t>
        </m:r>
      </m:oMath>
      <w:r>
        <w:rPr>
          <w:lang w:val="en-GB"/>
        </w:rPr>
        <w:t xml:space="preserve"> must be given by the user.</w:t>
      </w:r>
      <w:r w:rsidR="00024C61">
        <w:rPr>
          <w:lang w:val="en-GB"/>
        </w:rPr>
        <w:t xml:space="preserve"> It is important to note that the program only convert</w:t>
      </w:r>
      <w:r w:rsidR="00AE100C">
        <w:rPr>
          <w:lang w:val="en-GB"/>
        </w:rPr>
        <w:t>s</w:t>
      </w:r>
      <w:r w:rsidR="00024C61">
        <w:rPr>
          <w:lang w:val="en-GB"/>
        </w:rPr>
        <w:t xml:space="preserve"> units of time. If the unit of length is different from meter, or the unit of energy is different from joule, the user must modify the constant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o</m:t>
            </m:r>
          </m:sub>
        </m:sSub>
      </m:oMath>
      <w:r w:rsidR="00024C61">
        <w:rPr>
          <w:lang w:val="en-GB"/>
        </w:rPr>
        <w:t xml:space="preserve"> in subroutine </w:t>
      </w:r>
      <w:r w:rsidR="00024C61" w:rsidRPr="00024C61">
        <w:rPr>
          <w:rFonts w:ascii="Courier New" w:hAnsi="Courier New" w:cs="Courier New"/>
          <w:lang w:val="en-GB"/>
        </w:rPr>
        <w:t>radiation_parameters</w:t>
      </w:r>
      <w:r w:rsidR="00024C61" w:rsidRPr="00024C61">
        <w:t>.</w:t>
      </w:r>
    </w:p>
    <w:p w:rsidR="00A47B23" w:rsidRDefault="00A47B23" w:rsidP="00521234">
      <w:r>
        <w:rPr>
          <w:lang w:val="en-GB"/>
        </w:rPr>
        <w:t xml:space="preserve">If </w:t>
      </w:r>
      <w:r w:rsidRPr="00A47B23">
        <w:rPr>
          <w:rFonts w:ascii="Courier New" w:hAnsi="Courier New" w:cs="Courier New"/>
          <w:lang w:val="en-GB"/>
        </w:rPr>
        <w:t>fluxin</w:t>
      </w:r>
      <w:r>
        <w:rPr>
          <w:lang w:val="en-GB"/>
        </w:rPr>
        <w:t>=3</w:t>
      </w:r>
      <w:r>
        <w:t>, the beam and diffuse irradiance are given as a function of time through a table of discrete values</w:t>
      </w:r>
      <w:r w:rsidR="002F4092">
        <w:t xml:space="preserve">. Each line of the table must indicate date, time, value of beam irradiation and value of diffuse irradiation. The date and time must be given </w:t>
      </w:r>
      <w:r>
        <w:t xml:space="preserve">in the form </w:t>
      </w:r>
      <w:r w:rsidRPr="00A47B23">
        <w:rPr>
          <w:rFonts w:ascii="Courier New" w:hAnsi="Courier New" w:cs="Courier New"/>
        </w:rPr>
        <w:t>yyyymmdd hhmm</w:t>
      </w:r>
      <w:r w:rsidR="00AF1219" w:rsidRPr="00AF1219">
        <w:t xml:space="preserve">. </w:t>
      </w:r>
      <w:r w:rsidR="00AF1219">
        <w:t xml:space="preserve">The data </w:t>
      </w:r>
      <w:r w:rsidR="002F4092">
        <w:t xml:space="preserve">table must be provided in </w:t>
      </w:r>
      <w:r w:rsidR="00AF1219">
        <w:t xml:space="preserve">a separate </w:t>
      </w:r>
      <w:r w:rsidR="00AF1219" w:rsidRPr="00281307">
        <w:rPr>
          <w:shd w:val="clear" w:color="auto" w:fill="FFFFFF"/>
          <w:lang w:val="en-GB"/>
        </w:rPr>
        <w:t>text-format file</w:t>
      </w:r>
      <w:r w:rsidR="00AF1219">
        <w:rPr>
          <w:shd w:val="clear" w:color="auto" w:fill="FFFFFF"/>
          <w:lang w:val="en-GB"/>
        </w:rPr>
        <w:t>, which name</w:t>
      </w:r>
      <w:r w:rsidR="00AE100C">
        <w:rPr>
          <w:shd w:val="clear" w:color="auto" w:fill="FFFFFF"/>
          <w:lang w:val="en-GB"/>
        </w:rPr>
        <w:t>,</w:t>
      </w:r>
      <w:r w:rsidR="00AF1219">
        <w:rPr>
          <w:shd w:val="clear" w:color="auto" w:fill="FFFFFF"/>
          <w:lang w:val="en-GB"/>
        </w:rPr>
        <w:t xml:space="preserve"> including file extension</w:t>
      </w:r>
      <w:r w:rsidR="00AE100C">
        <w:rPr>
          <w:shd w:val="clear" w:color="auto" w:fill="FFFFFF"/>
          <w:lang w:val="en-GB"/>
        </w:rPr>
        <w:t>,</w:t>
      </w:r>
      <w:r w:rsidR="00AF1219">
        <w:rPr>
          <w:shd w:val="clear" w:color="auto" w:fill="FFFFFF"/>
          <w:lang w:val="en-GB"/>
        </w:rPr>
        <w:t xml:space="preserve"> must be given following </w:t>
      </w:r>
      <w:r w:rsidR="00AF1219" w:rsidRPr="00A47B23">
        <w:rPr>
          <w:rFonts w:ascii="Courier New" w:hAnsi="Courier New" w:cs="Courier New"/>
          <w:lang w:val="en-GB"/>
        </w:rPr>
        <w:t>fluxin</w:t>
      </w:r>
      <w:r w:rsidR="00AF1219" w:rsidRPr="00AF1219">
        <w:t>.</w:t>
      </w:r>
    </w:p>
    <w:p w:rsidR="008514F5" w:rsidRDefault="00024C61" w:rsidP="00521234">
      <w:r>
        <w:rPr>
          <w:lang w:val="en-GB"/>
        </w:rPr>
        <w:t xml:space="preserve">If </w:t>
      </w:r>
      <w:r w:rsidRPr="00A47B23">
        <w:rPr>
          <w:rFonts w:ascii="Courier New" w:hAnsi="Courier New" w:cs="Courier New"/>
          <w:lang w:val="en-GB"/>
        </w:rPr>
        <w:t>fluxin</w:t>
      </w:r>
      <w:r>
        <w:rPr>
          <w:lang w:val="en-GB"/>
        </w:rPr>
        <w:t>=2</w:t>
      </w:r>
      <w:r>
        <w:t>, the beam and diffuse irradiance are computed internally by Kumar’s model and no extra data is necessary.</w:t>
      </w:r>
      <w:r w:rsidR="00241D07">
        <w:t xml:space="preserve"> The subroutine </w:t>
      </w:r>
      <w:r w:rsidR="00241D07" w:rsidRPr="00241D07">
        <w:rPr>
          <w:rFonts w:ascii="Courier New" w:hAnsi="Courier New" w:cs="Courier New"/>
        </w:rPr>
        <w:t>Kumar_model</w:t>
      </w:r>
      <w:r w:rsidR="00241D07" w:rsidRPr="00241D07">
        <w:t xml:space="preserve"> </w:t>
      </w:r>
      <w:r w:rsidR="00241D07">
        <w:t>works with</w:t>
      </w:r>
      <w:r w:rsidR="008514F5">
        <w:t xml:space="preserve"> a fixed</w:t>
      </w:r>
      <w:r w:rsidR="00241D07">
        <w:t xml:space="preserve">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o</m:t>
            </m:r>
          </m:sub>
        </m:sSub>
      </m:oMath>
      <w:r w:rsidR="00241D07">
        <w:rPr>
          <w:lang w:val="en-GB"/>
        </w:rPr>
        <w:t xml:space="preserve">= </w:t>
      </w:r>
      <w:r w:rsidR="00241D07" w:rsidRPr="00281307">
        <w:rPr>
          <w:lang w:val="en-GB"/>
        </w:rPr>
        <w:t>1367 W/m</w:t>
      </w:r>
      <w:r w:rsidR="00241D07" w:rsidRPr="00281307">
        <w:rPr>
          <w:vertAlign w:val="superscript"/>
          <w:lang w:val="en-GB"/>
        </w:rPr>
        <w:t>2</w:t>
      </w:r>
      <w:r w:rsidR="00AE100C">
        <w:t>, and no</w:t>
      </w:r>
      <w:r w:rsidR="008514F5">
        <w:t xml:space="preserve"> conversion unit is addressed.</w:t>
      </w:r>
    </w:p>
    <w:p w:rsidR="00AF1219" w:rsidRDefault="00AF1219" w:rsidP="00521234">
      <w:pPr>
        <w:rPr>
          <w:ins w:id="35" w:author="Noemi" w:date="2023-08-24T10:11:00Z"/>
        </w:rPr>
      </w:pPr>
      <w:r>
        <w:lastRenderedPageBreak/>
        <w:t xml:space="preserve">Whatever the value of </w:t>
      </w:r>
      <w:r w:rsidRPr="00A47B23">
        <w:rPr>
          <w:rFonts w:ascii="Courier New" w:hAnsi="Courier New" w:cs="Courier New"/>
          <w:lang w:val="en-GB"/>
        </w:rPr>
        <w:t>fluxin</w:t>
      </w:r>
      <w:r w:rsidRPr="00AF1219">
        <w:t xml:space="preserve">, </w:t>
      </w:r>
      <w:r>
        <w:t>the ra</w:t>
      </w:r>
      <w:r w:rsidR="00AE100C">
        <w:t>diation boundary conditions end</w:t>
      </w:r>
      <w:r>
        <w:t xml:space="preserve"> with the indication for each </w:t>
      </w:r>
      <w:r w:rsidRPr="002F613F">
        <w:rPr>
          <w:rFonts w:ascii="Courier New" w:hAnsi="Courier New" w:cs="Courier New"/>
          <w:lang w:val="en-GB"/>
        </w:rPr>
        <w:t>hfbc</w:t>
      </w:r>
      <w:r>
        <w:rPr>
          <w:rFonts w:ascii="Courier New" w:hAnsi="Courier New" w:cs="Courier New"/>
          <w:lang w:val="en-GB"/>
        </w:rPr>
        <w:t xml:space="preserve"> </w:t>
      </w:r>
      <w:r w:rsidRPr="00AF1219">
        <w:t xml:space="preserve">boundary </w:t>
      </w:r>
      <w:r w:rsidR="008514F5">
        <w:t xml:space="preserve">condition of </w:t>
      </w:r>
      <w:r>
        <w:t xml:space="preserve">the number of the </w:t>
      </w:r>
      <w:r w:rsidR="002F4092">
        <w:t xml:space="preserve">parent </w:t>
      </w:r>
      <w:r>
        <w:t>element and the number of the side with solar radiation</w:t>
      </w:r>
      <w:r w:rsidR="002F4092">
        <w:t xml:space="preserve"> following </w:t>
      </w:r>
      <w:r w:rsidR="00A27E5A">
        <w:fldChar w:fldCharType="begin"/>
      </w:r>
      <w:r w:rsidR="00A27E5A">
        <w:instrText xml:space="preserve"> REF _Ref78818209 \h </w:instrText>
      </w:r>
      <w:r w:rsidR="00A27E5A">
        <w:fldChar w:fldCharType="separate"/>
      </w:r>
      <w:r w:rsidR="00CB6FE7" w:rsidRPr="00326C8C">
        <w:t xml:space="preserve">Figure </w:t>
      </w:r>
      <w:r w:rsidR="00CB6FE7">
        <w:rPr>
          <w:noProof/>
        </w:rPr>
        <w:t>1</w:t>
      </w:r>
      <w:r w:rsidR="00A27E5A">
        <w:fldChar w:fldCharType="end"/>
      </w:r>
      <w:r>
        <w:t>.</w:t>
      </w:r>
    </w:p>
    <w:p w:rsidR="006A0E99" w:rsidRDefault="006A0E99" w:rsidP="00521234">
      <w:pPr>
        <w:rPr>
          <w:ins w:id="36" w:author="Noemi" w:date="2023-08-24T10:16:00Z"/>
        </w:rPr>
      </w:pPr>
      <w:ins w:id="37" w:author="Noemi" w:date="2023-08-24T10:11:00Z">
        <w:r>
          <w:t>In the case when shaded zones must be considered (</w:t>
        </w:r>
        <w:r w:rsidRPr="006A0E99">
          <w:rPr>
            <w:rFonts w:ascii="Courier New" w:hAnsi="Courier New" w:cs="Courier New"/>
            <w:rPrChange w:id="38" w:author="Noemi" w:date="2023-08-24T10:12:00Z">
              <w:rPr/>
            </w:rPrChange>
          </w:rPr>
          <w:t>shadow=.TRUE.</w:t>
        </w:r>
        <w:r>
          <w:t>)</w:t>
        </w:r>
      </w:ins>
      <w:ins w:id="39" w:author="Noemi" w:date="2023-08-24T10:12:00Z">
        <w:r>
          <w:t xml:space="preserve">, it will be necessary to indicate if the </w:t>
        </w:r>
      </w:ins>
      <w:ins w:id="40" w:author="Noemi" w:date="2023-08-24T10:14:00Z">
        <w:r w:rsidR="00DD6B45">
          <w:t xml:space="preserve">program must </w:t>
        </w:r>
      </w:ins>
      <w:ins w:id="41" w:author="Noemi" w:date="2023-08-24T10:15:00Z">
        <w:r w:rsidR="00DD6B45">
          <w:t>perform the shadow detection (</w:t>
        </w:r>
      </w:ins>
      <w:ins w:id="42" w:author="Noemi" w:date="2023-08-24T10:16:00Z">
        <w:r w:rsidR="00DD6B45" w:rsidRPr="00DD6B45">
          <w:rPr>
            <w:rFonts w:ascii="Courier New" w:hAnsi="Courier New" w:cs="Courier New"/>
            <w:rPrChange w:id="43" w:author="Noemi" w:date="2023-08-24T10:16:00Z">
              <w:rPr/>
            </w:rPrChange>
          </w:rPr>
          <w:t>shadowin=1</w:t>
        </w:r>
        <w:r w:rsidR="00DD6B45">
          <w:t>) or if it was already done in a previous run (</w:t>
        </w:r>
        <w:r w:rsidR="00DD6B45" w:rsidRPr="00DD6B45">
          <w:rPr>
            <w:rFonts w:ascii="Courier New" w:hAnsi="Courier New" w:cs="Courier New"/>
            <w:rPrChange w:id="44" w:author="Noemi" w:date="2023-08-24T10:17:00Z">
              <w:rPr/>
            </w:rPrChange>
          </w:rPr>
          <w:t>shadowin=2</w:t>
        </w:r>
        <w:r w:rsidR="00DD6B45">
          <w:t>)</w:t>
        </w:r>
        <w:r w:rsidR="00CC0B9A">
          <w:t>.</w:t>
        </w:r>
      </w:ins>
    </w:p>
    <w:p w:rsidR="00CC0B9A" w:rsidRDefault="00CC0B9A" w:rsidP="00521234">
      <w:pPr>
        <w:rPr>
          <w:ins w:id="45" w:author="Noemi" w:date="2023-08-24T10:38:00Z"/>
          <w:rFonts w:cs="Times New Roman"/>
          <w:lang w:val="en-GB"/>
        </w:rPr>
      </w:pPr>
      <w:ins w:id="46" w:author="Noemi" w:date="2023-08-24T10:30:00Z">
        <w:r>
          <w:t>When</w:t>
        </w:r>
      </w:ins>
      <w:ins w:id="47" w:author="Noemi" w:date="2023-08-24T10:27:00Z">
        <w:r>
          <w:t xml:space="preserve"> </w:t>
        </w:r>
        <w:r w:rsidRPr="00D8571D">
          <w:rPr>
            <w:rFonts w:ascii="Courier New" w:hAnsi="Courier New" w:cs="Courier New"/>
          </w:rPr>
          <w:t>shadowin=1</w:t>
        </w:r>
        <w:r w:rsidRPr="00CC0B9A">
          <w:rPr>
            <w:rFonts w:cs="Times New Roman"/>
            <w:rPrChange w:id="48" w:author="Noemi" w:date="2023-08-24T10:29:00Z">
              <w:rPr>
                <w:rFonts w:ascii="Courier New" w:hAnsi="Courier New" w:cs="Courier New"/>
              </w:rPr>
            </w:rPrChange>
          </w:rPr>
          <w:t xml:space="preserve">, </w:t>
        </w:r>
      </w:ins>
      <w:ins w:id="49" w:author="Noemi" w:date="2023-08-24T10:30:00Z">
        <w:r>
          <w:rPr>
            <w:rFonts w:cs="Times New Roman"/>
          </w:rPr>
          <w:t xml:space="preserve">a shadow table containing zero </w:t>
        </w:r>
      </w:ins>
      <w:ins w:id="50" w:author="Noemi" w:date="2023-08-24T10:31:00Z">
        <w:r>
          <w:rPr>
            <w:rFonts w:cs="Times New Roman"/>
          </w:rPr>
          <w:t xml:space="preserve">and one values will be constructed and save </w:t>
        </w:r>
      </w:ins>
      <w:ins w:id="51" w:author="Noemi" w:date="2023-08-24T10:32:00Z">
        <w:r>
          <w:rPr>
            <w:rFonts w:cs="Times New Roman"/>
          </w:rPr>
          <w:t xml:space="preserve">as </w:t>
        </w:r>
        <w:r w:rsidRPr="00BF0622">
          <w:rPr>
            <w:rFonts w:ascii="Courier New" w:hAnsi="Courier New" w:cs="Courier New"/>
          </w:rPr>
          <w:t>filename_</w:t>
        </w:r>
        <w:r>
          <w:rPr>
            <w:rFonts w:ascii="Courier New" w:hAnsi="Courier New" w:cs="Courier New"/>
          </w:rPr>
          <w:t>shadow</w:t>
        </w:r>
        <w:r w:rsidRPr="00BF0622">
          <w:rPr>
            <w:rFonts w:ascii="Courier New" w:hAnsi="Courier New" w:cs="Courier New"/>
          </w:rPr>
          <w:t>.</w:t>
        </w:r>
        <w:r>
          <w:rPr>
            <w:rFonts w:ascii="Courier New" w:hAnsi="Courier New" w:cs="Courier New"/>
          </w:rPr>
          <w:t>dat</w:t>
        </w:r>
        <w:r w:rsidRPr="00CC0B9A">
          <w:rPr>
            <w:rFonts w:cs="Times New Roman"/>
            <w:rPrChange w:id="52" w:author="Noemi" w:date="2023-08-24T10:32:00Z">
              <w:rPr>
                <w:rFonts w:ascii="Courier New" w:hAnsi="Courier New" w:cs="Courier New"/>
              </w:rPr>
            </w:rPrChange>
          </w:rPr>
          <w:t xml:space="preserve">. </w:t>
        </w:r>
      </w:ins>
      <w:ins w:id="53" w:author="Noemi" w:date="2023-08-24T10:33:00Z">
        <w:r>
          <w:rPr>
            <w:rFonts w:cs="Times New Roman"/>
          </w:rPr>
          <w:t>Apart from the</w:t>
        </w:r>
      </w:ins>
      <w:ins w:id="54" w:author="Noemi" w:date="2023-08-24T10:34:00Z">
        <w:r w:rsidR="00641B06">
          <w:rPr>
            <w:rFonts w:cs="Times New Roman"/>
          </w:rPr>
          <w:t xml:space="preserve"> </w:t>
        </w:r>
        <w:r w:rsidR="00641B06" w:rsidRPr="002F613F">
          <w:rPr>
            <w:rFonts w:ascii="Courier New" w:hAnsi="Courier New" w:cs="Courier New"/>
            <w:lang w:val="en-GB"/>
          </w:rPr>
          <w:t>hfbc</w:t>
        </w:r>
      </w:ins>
      <w:ins w:id="55" w:author="Noemi" w:date="2023-08-24T10:33:00Z">
        <w:r>
          <w:rPr>
            <w:rFonts w:cs="Times New Roman"/>
          </w:rPr>
          <w:t xml:space="preserve"> </w:t>
        </w:r>
        <w:r w:rsidR="00641B06">
          <w:rPr>
            <w:lang w:val="en-GB"/>
          </w:rPr>
          <w:t>prescribed flux</w:t>
        </w:r>
        <w:r w:rsidR="00641B06">
          <w:rPr>
            <w:lang w:val="en-GB"/>
          </w:rPr>
          <w:t xml:space="preserve"> surfaces</w:t>
        </w:r>
        <w:r w:rsidR="00641B06">
          <w:rPr>
            <w:lang w:val="en-GB"/>
          </w:rPr>
          <w:t xml:space="preserve">, </w:t>
        </w:r>
      </w:ins>
      <w:ins w:id="56" w:author="Noemi" w:date="2023-08-24T10:37:00Z">
        <w:r w:rsidR="00641B06">
          <w:rPr>
            <w:lang w:val="en-GB"/>
          </w:rPr>
          <w:t xml:space="preserve">another </w:t>
        </w:r>
      </w:ins>
      <w:ins w:id="57" w:author="Noemi" w:date="2023-08-24T10:33:00Z">
        <w:r w:rsidR="00641B06" w:rsidRPr="00641B06">
          <w:rPr>
            <w:rFonts w:cs="Times New Roman"/>
            <w:lang w:val="en-GB"/>
            <w:rPrChange w:id="58" w:author="Noemi" w:date="2023-08-24T10:34:00Z">
              <w:rPr>
                <w:rFonts w:ascii="Courier New" w:hAnsi="Courier New" w:cs="Courier New"/>
                <w:lang w:val="en-GB"/>
              </w:rPr>
            </w:rPrChange>
          </w:rPr>
          <w:t xml:space="preserve">extra </w:t>
        </w:r>
      </w:ins>
      <w:ins w:id="59" w:author="Noemi" w:date="2023-08-24T10:34:00Z">
        <w:r w:rsidR="00641B06" w:rsidRPr="002F613F">
          <w:rPr>
            <w:rFonts w:ascii="Courier New" w:hAnsi="Courier New" w:cs="Courier New"/>
            <w:lang w:val="en-GB"/>
          </w:rPr>
          <w:t>hfbc</w:t>
        </w:r>
        <w:r w:rsidR="00641B06">
          <w:rPr>
            <w:rFonts w:ascii="Courier New" w:hAnsi="Courier New" w:cs="Courier New"/>
            <w:lang w:val="en-GB"/>
          </w:rPr>
          <w:t>2</w:t>
        </w:r>
        <w:r w:rsidR="00641B06" w:rsidRPr="00641B06">
          <w:rPr>
            <w:rFonts w:cs="Times New Roman"/>
            <w:lang w:val="en-GB"/>
            <w:rPrChange w:id="60" w:author="Noemi" w:date="2023-08-24T10:34:00Z">
              <w:rPr>
                <w:rFonts w:cs="Times New Roman"/>
                <w:lang w:val="en-GB"/>
              </w:rPr>
            </w:rPrChange>
          </w:rPr>
          <w:t xml:space="preserve"> </w:t>
        </w:r>
      </w:ins>
      <w:ins w:id="61" w:author="Noemi" w:date="2023-08-24T10:33:00Z">
        <w:r w:rsidR="00641B06" w:rsidRPr="00641B06">
          <w:rPr>
            <w:rFonts w:cs="Times New Roman"/>
            <w:lang w:val="en-GB"/>
            <w:rPrChange w:id="62" w:author="Noemi" w:date="2023-08-24T10:34:00Z">
              <w:rPr>
                <w:rFonts w:ascii="Courier New" w:hAnsi="Courier New" w:cs="Courier New"/>
                <w:lang w:val="en-GB"/>
              </w:rPr>
            </w:rPrChange>
          </w:rPr>
          <w:t xml:space="preserve">surfaces </w:t>
        </w:r>
      </w:ins>
      <w:ins w:id="63" w:author="Noemi" w:date="2023-08-24T10:35:00Z">
        <w:r w:rsidR="00641B06">
          <w:rPr>
            <w:rFonts w:cs="Times New Roman"/>
            <w:lang w:val="en-GB"/>
          </w:rPr>
          <w:t xml:space="preserve">can be considered </w:t>
        </w:r>
      </w:ins>
      <w:ins w:id="64" w:author="Noemi" w:date="2023-08-24T10:37:00Z">
        <w:r w:rsidR="00641B06">
          <w:rPr>
            <w:rFonts w:cs="Times New Roman"/>
            <w:lang w:val="en-GB"/>
          </w:rPr>
          <w:t>in</w:t>
        </w:r>
      </w:ins>
      <w:ins w:id="65" w:author="Noemi" w:date="2023-08-24T10:35:00Z">
        <w:r w:rsidR="00641B06">
          <w:rPr>
            <w:rFonts w:cs="Times New Roman"/>
            <w:lang w:val="en-GB"/>
          </w:rPr>
          <w:t xml:space="preserve"> the shadow formation. </w:t>
        </w:r>
      </w:ins>
      <w:ins w:id="66" w:author="Noemi" w:date="2023-08-24T10:36:00Z">
        <w:r w:rsidR="00641B06">
          <w:rPr>
            <w:rFonts w:cs="Times New Roman"/>
            <w:lang w:val="en-GB"/>
          </w:rPr>
          <w:t>This surfaces must be indicated in similar way than</w:t>
        </w:r>
      </w:ins>
      <w:ins w:id="67" w:author="Noemi" w:date="2023-08-24T10:37:00Z">
        <w:r w:rsidR="00641B06">
          <w:rPr>
            <w:rFonts w:cs="Times New Roman"/>
            <w:lang w:val="en-GB"/>
          </w:rPr>
          <w:t xml:space="preserve"> the first</w:t>
        </w:r>
      </w:ins>
      <w:ins w:id="68" w:author="Noemi" w:date="2023-08-24T10:36:00Z">
        <w:r w:rsidR="00641B06">
          <w:rPr>
            <w:rFonts w:cs="Times New Roman"/>
            <w:lang w:val="en-GB"/>
          </w:rPr>
          <w:t xml:space="preserve"> </w:t>
        </w:r>
        <w:r w:rsidR="00641B06" w:rsidRPr="002F613F">
          <w:rPr>
            <w:rFonts w:ascii="Courier New" w:hAnsi="Courier New" w:cs="Courier New"/>
            <w:lang w:val="en-GB"/>
          </w:rPr>
          <w:t>hfbc</w:t>
        </w:r>
        <w:r w:rsidR="00641B06">
          <w:rPr>
            <w:rFonts w:ascii="Courier New" w:hAnsi="Courier New" w:cs="Courier New"/>
            <w:lang w:val="en-GB"/>
          </w:rPr>
          <w:t xml:space="preserve"> </w:t>
        </w:r>
        <w:r w:rsidR="00641B06" w:rsidRPr="00641B06">
          <w:rPr>
            <w:rFonts w:cs="Times New Roman"/>
            <w:lang w:val="en-GB"/>
            <w:rPrChange w:id="69" w:author="Noemi" w:date="2023-08-24T10:36:00Z">
              <w:rPr>
                <w:rFonts w:ascii="Courier New" w:hAnsi="Courier New" w:cs="Courier New"/>
                <w:lang w:val="en-GB"/>
              </w:rPr>
            </w:rPrChange>
          </w:rPr>
          <w:t>ones.</w:t>
        </w:r>
      </w:ins>
    </w:p>
    <w:p w:rsidR="00641B06" w:rsidRPr="00641B06" w:rsidRDefault="00641B06" w:rsidP="00521234">
      <w:pPr>
        <w:rPr>
          <w:rFonts w:cs="Times New Roman"/>
          <w:rPrChange w:id="70" w:author="Noemi" w:date="2023-08-24T10:34:00Z">
            <w:rPr/>
          </w:rPrChange>
        </w:rPr>
      </w:pPr>
      <w:ins w:id="71" w:author="Noemi" w:date="2023-08-24T10:38:00Z">
        <w:r>
          <w:rPr>
            <w:rFonts w:cs="Times New Roman"/>
            <w:lang w:val="en-GB"/>
          </w:rPr>
          <w:t xml:space="preserve">When </w:t>
        </w:r>
        <w:r w:rsidRPr="00D8571D">
          <w:rPr>
            <w:rFonts w:ascii="Courier New" w:hAnsi="Courier New" w:cs="Courier New"/>
          </w:rPr>
          <w:t>shadowin=2</w:t>
        </w:r>
        <w:r w:rsidRPr="00641B06">
          <w:rPr>
            <w:rFonts w:cs="Times New Roman"/>
            <w:rPrChange w:id="72" w:author="Noemi" w:date="2023-08-24T10:38:00Z">
              <w:rPr>
                <w:rFonts w:ascii="Courier New" w:hAnsi="Courier New" w:cs="Courier New"/>
              </w:rPr>
            </w:rPrChange>
          </w:rPr>
          <w:t xml:space="preserve">, the name </w:t>
        </w:r>
        <w:r>
          <w:rPr>
            <w:rFonts w:cs="Times New Roman"/>
          </w:rPr>
          <w:t xml:space="preserve">of the previous </w:t>
        </w:r>
      </w:ins>
      <w:ins w:id="73" w:author="Noemi" w:date="2023-08-24T10:39:00Z">
        <w:r>
          <w:rPr>
            <w:rFonts w:cs="Times New Roman"/>
          </w:rPr>
          <w:t>computed shadow</w:t>
        </w:r>
      </w:ins>
      <w:ins w:id="74" w:author="Noemi" w:date="2023-08-24T10:38:00Z">
        <w:r>
          <w:rPr>
            <w:rFonts w:cs="Times New Roman"/>
          </w:rPr>
          <w:t xml:space="preserve"> </w:t>
        </w:r>
      </w:ins>
      <w:ins w:id="75" w:author="Noemi" w:date="2023-08-24T10:39:00Z">
        <w:r>
          <w:rPr>
            <w:rFonts w:cs="Times New Roman"/>
          </w:rPr>
          <w:t>file must be given.</w:t>
        </w:r>
      </w:ins>
    </w:p>
    <w:p w:rsidR="00A27E5A" w:rsidRPr="00326C8C" w:rsidDel="006B450B" w:rsidRDefault="00A27E5A" w:rsidP="00A27E5A">
      <w:pPr>
        <w:rPr>
          <w:del w:id="76" w:author="Noemi" w:date="2023-05-18T14:45:00Z"/>
          <w:shd w:val="clear" w:color="auto" w:fill="FFFFFF"/>
        </w:rPr>
      </w:pPr>
      <w:del w:id="77" w:author="Noemi" w:date="2023-05-18T14:45:00Z">
        <w:r w:rsidRPr="00326C8C" w:rsidDel="006B450B">
          <w:delText xml:space="preserve">It is worth noting that </w:delText>
        </w:r>
        <w:r w:rsidDel="006B450B">
          <w:rPr>
            <w:shd w:val="clear" w:color="auto" w:fill="FFFFFF"/>
          </w:rPr>
          <w:delText>the formulas for the Sun-angle</w:delText>
        </w:r>
        <w:r w:rsidRPr="00326C8C" w:rsidDel="006B450B">
          <w:rPr>
            <w:shd w:val="clear" w:color="auto" w:fill="FFFFFF"/>
          </w:rPr>
          <w:delText xml:space="preserve"> relationships use solar time which depends on the Sun’s position and is different from clock or local time. Therefore, when introducing discrete values the user is recommended to change clock hour to solar hour. This transformation contemplates three corrections: (1) the difference in longitude between the observer’s meridian (longitude) and the meridian on which the local standard time is based, (2) daylight saving time, and (3) the earth’s slightly-irregular motion around the Sun (Equation of time). To help in this transformation</w:delText>
        </w:r>
        <w:r w:rsidDel="006B450B">
          <w:rPr>
            <w:shd w:val="clear" w:color="auto" w:fill="FFFFFF"/>
          </w:rPr>
          <w:delText>,</w:delText>
        </w:r>
        <w:r w:rsidRPr="00326C8C" w:rsidDel="006B450B">
          <w:rPr>
            <w:shd w:val="clear" w:color="auto" w:fill="FFFFFF"/>
          </w:rPr>
          <w:delText xml:space="preserve"> several local to solar time calculators are available </w:delText>
        </w:r>
        <w:r w:rsidDel="006B450B">
          <w:delText>online</w:delText>
        </w:r>
        <w:r w:rsidRPr="00326C8C" w:rsidDel="006B450B">
          <w:rPr>
            <w:shd w:val="clear" w:color="auto" w:fill="FFFFFF"/>
          </w:rPr>
          <w:delText>.</w:delText>
        </w:r>
      </w:del>
    </w:p>
    <w:p w:rsidR="00024C61" w:rsidRPr="00024C61" w:rsidRDefault="00024C61" w:rsidP="002F4092">
      <w:pPr>
        <w:pStyle w:val="Heading3"/>
      </w:pPr>
      <w:r w:rsidRPr="00024C61">
        <w:t>Convection boundary condition</w:t>
      </w:r>
    </w:p>
    <w:p w:rsidR="00521234" w:rsidRDefault="00AF1219" w:rsidP="00521234">
      <w:pPr>
        <w:rPr>
          <w:lang w:val="en-GB"/>
        </w:rPr>
      </w:pPr>
      <w:r>
        <w:rPr>
          <w:lang w:val="en-GB"/>
        </w:rPr>
        <w:t>Th</w:t>
      </w:r>
      <w:r w:rsidR="00AE100C">
        <w:rPr>
          <w:lang w:val="en-GB"/>
        </w:rPr>
        <w:t>e convection boundary condition</w:t>
      </w:r>
      <w:r>
        <w:rPr>
          <w:lang w:val="en-GB"/>
        </w:rPr>
        <w:t xml:space="preserve"> is indicated by the variable </w:t>
      </w:r>
      <w:r w:rsidRPr="00AF1219">
        <w:rPr>
          <w:rFonts w:ascii="Courier New" w:hAnsi="Courier New" w:cs="Courier New"/>
          <w:lang w:val="en-GB"/>
        </w:rPr>
        <w:t>htbc</w:t>
      </w:r>
      <w:r w:rsidR="00AE100C">
        <w:rPr>
          <w:lang w:val="en-GB"/>
        </w:rPr>
        <w:t>. If there is no convection boundary condition</w:t>
      </w:r>
      <w:r>
        <w:rPr>
          <w:lang w:val="en-GB"/>
        </w:rPr>
        <w:t xml:space="preserve">, </w:t>
      </w:r>
      <w:r w:rsidRPr="002F613F">
        <w:rPr>
          <w:rFonts w:ascii="Courier New" w:hAnsi="Courier New" w:cs="Courier New"/>
          <w:lang w:val="en-GB"/>
        </w:rPr>
        <w:t>h</w:t>
      </w:r>
      <w:r>
        <w:rPr>
          <w:rFonts w:ascii="Courier New" w:hAnsi="Courier New" w:cs="Courier New"/>
          <w:lang w:val="en-GB"/>
        </w:rPr>
        <w:t>t</w:t>
      </w:r>
      <w:r w:rsidRPr="002F613F">
        <w:rPr>
          <w:rFonts w:ascii="Courier New" w:hAnsi="Courier New" w:cs="Courier New"/>
          <w:lang w:val="en-GB"/>
        </w:rPr>
        <w:t>bc</w:t>
      </w:r>
      <w:r>
        <w:rPr>
          <w:lang w:val="en-GB"/>
        </w:rPr>
        <w:t xml:space="preserve"> must be set to 0, otherwise </w:t>
      </w:r>
      <w:r w:rsidRPr="00A47B23">
        <w:rPr>
          <w:rFonts w:ascii="Courier New" w:hAnsi="Courier New" w:cs="Courier New"/>
          <w:lang w:val="en-GB"/>
        </w:rPr>
        <w:t>h</w:t>
      </w:r>
      <w:r>
        <w:rPr>
          <w:rFonts w:ascii="Courier New" w:hAnsi="Courier New" w:cs="Courier New"/>
          <w:lang w:val="en-GB"/>
        </w:rPr>
        <w:t>t</w:t>
      </w:r>
      <w:r w:rsidRPr="00A47B23">
        <w:rPr>
          <w:rFonts w:ascii="Courier New" w:hAnsi="Courier New" w:cs="Courier New"/>
          <w:lang w:val="en-GB"/>
        </w:rPr>
        <w:t>bc</w:t>
      </w:r>
      <w:r>
        <w:rPr>
          <w:lang w:val="en-GB"/>
        </w:rPr>
        <w:t xml:space="preserve"> indicates the number of boundaries with convection</w:t>
      </w:r>
      <w:r w:rsidR="00183FF8">
        <w:rPr>
          <w:lang w:val="en-GB"/>
        </w:rPr>
        <w:t xml:space="preserve"> heat transfer</w:t>
      </w:r>
      <w:r>
        <w:rPr>
          <w:lang w:val="en-GB"/>
        </w:rPr>
        <w:t>. T</w:t>
      </w:r>
      <w:r w:rsidR="00521234" w:rsidRPr="00281307">
        <w:rPr>
          <w:lang w:val="en-GB"/>
        </w:rPr>
        <w:t>he air temperature can be introduce</w:t>
      </w:r>
      <w:r w:rsidR="00AE100C">
        <w:rPr>
          <w:lang w:val="en-GB"/>
        </w:rPr>
        <w:t>d</w:t>
      </w:r>
      <w:r w:rsidR="00521234" w:rsidRPr="00281307">
        <w:rPr>
          <w:lang w:val="en-GB"/>
        </w:rPr>
        <w:t xml:space="preserve"> as a harmonic function</w:t>
      </w:r>
      <w:r>
        <w:rPr>
          <w:lang w:val="en-GB"/>
        </w:rPr>
        <w:t xml:space="preserve">, </w:t>
      </w:r>
      <w:r w:rsidRPr="00AF1219">
        <w:rPr>
          <w:rFonts w:ascii="Courier New" w:hAnsi="Courier New" w:cs="Courier New"/>
          <w:lang w:val="en-GB"/>
        </w:rPr>
        <w:t>airin</w:t>
      </w:r>
      <w:r>
        <w:rPr>
          <w:lang w:val="en-GB"/>
        </w:rPr>
        <w:t>=1,</w:t>
      </w:r>
      <w:r w:rsidR="00521234" w:rsidRPr="00281307">
        <w:rPr>
          <w:lang w:val="en-GB"/>
        </w:rPr>
        <w:t xml:space="preserve"> </w:t>
      </w:r>
      <w:del w:id="78" w:author="Noemi" w:date="2023-08-24T10:48:00Z">
        <w:r w:rsidR="00521234" w:rsidRPr="00281307" w:rsidDel="005E7F35">
          <w:rPr>
            <w:lang w:val="en-GB"/>
          </w:rPr>
          <w:delText xml:space="preserve">or </w:delText>
        </w:r>
      </w:del>
      <w:r w:rsidR="00521234" w:rsidRPr="00281307">
        <w:rPr>
          <w:lang w:val="en-GB"/>
        </w:rPr>
        <w:t>as a table of discrete values</w:t>
      </w:r>
      <w:ins w:id="79" w:author="Noemi" w:date="2023-08-24T10:48:00Z">
        <w:r w:rsidR="005E7F35">
          <w:rPr>
            <w:lang w:val="en-GB"/>
          </w:rPr>
          <w:t xml:space="preserve"> with indication of the </w:t>
        </w:r>
      </w:ins>
      <w:ins w:id="80" w:author="Noemi" w:date="2023-08-24T10:49:00Z">
        <w:r w:rsidR="005E7F35" w:rsidRPr="00281307">
          <w:rPr>
            <w:lang w:val="en-GB"/>
          </w:rPr>
          <w:t>total thermal transmission coefficient</w:t>
        </w:r>
        <w:r w:rsidR="005E7F35">
          <w:rPr>
            <w:lang w:val="en-GB"/>
          </w:rPr>
          <w:t xml:space="preserve"> at each time</w:t>
        </w:r>
      </w:ins>
      <w:r>
        <w:rPr>
          <w:lang w:val="en-GB"/>
        </w:rPr>
        <w:t xml:space="preserve">, </w:t>
      </w:r>
      <w:r w:rsidRPr="00AF1219">
        <w:rPr>
          <w:rFonts w:ascii="Courier New" w:hAnsi="Courier New" w:cs="Courier New"/>
          <w:lang w:val="en-GB"/>
        </w:rPr>
        <w:t>airin</w:t>
      </w:r>
      <w:r>
        <w:rPr>
          <w:lang w:val="en-GB"/>
        </w:rPr>
        <w:t>=2</w:t>
      </w:r>
      <w:ins w:id="81" w:author="Noemi" w:date="2023-08-24T10:49:00Z">
        <w:r w:rsidR="005E7F35">
          <w:rPr>
            <w:lang w:val="en-GB"/>
          </w:rPr>
          <w:t xml:space="preserve">, or as a table of discrete values with constant </w:t>
        </w:r>
        <w:r w:rsidR="005E7F35" w:rsidRPr="00281307">
          <w:rPr>
            <w:lang w:val="en-GB"/>
          </w:rPr>
          <w:t>total thermal transmission coefficient</w:t>
        </w:r>
      </w:ins>
      <w:ins w:id="82" w:author="Noemi" w:date="2023-08-24T10:50:00Z">
        <w:r w:rsidR="005E7F35">
          <w:rPr>
            <w:lang w:val="en-GB"/>
          </w:rPr>
          <w:t xml:space="preserve">, </w:t>
        </w:r>
        <w:r w:rsidR="005E7F35" w:rsidRPr="00AF1219">
          <w:rPr>
            <w:rFonts w:ascii="Courier New" w:hAnsi="Courier New" w:cs="Courier New"/>
            <w:lang w:val="en-GB"/>
          </w:rPr>
          <w:t>airin</w:t>
        </w:r>
        <w:r w:rsidR="005E7F35">
          <w:rPr>
            <w:lang w:val="en-GB"/>
          </w:rPr>
          <w:t>=3.</w:t>
        </w:r>
      </w:ins>
      <w:del w:id="83" w:author="Noemi" w:date="2023-08-24T10:49:00Z">
        <w:r w:rsidR="00521234" w:rsidRPr="00281307" w:rsidDel="005E7F35">
          <w:rPr>
            <w:lang w:val="en-GB"/>
          </w:rPr>
          <w:delText>.</w:delText>
        </w:r>
      </w:del>
    </w:p>
    <w:p w:rsidR="0014569B" w:rsidRPr="00281307" w:rsidRDefault="0014569B" w:rsidP="0014569B">
      <w:pPr>
        <w:rPr>
          <w:lang w:val="en-GB"/>
        </w:rPr>
      </w:pPr>
      <w:r>
        <w:rPr>
          <w:lang w:val="en-GB"/>
        </w:rPr>
        <w:t xml:space="preserve">If </w:t>
      </w:r>
      <w:r w:rsidRPr="0014569B">
        <w:rPr>
          <w:rFonts w:ascii="Courier New" w:hAnsi="Courier New" w:cs="Courier New"/>
          <w:lang w:val="en-GB"/>
        </w:rPr>
        <w:t>airin</w:t>
      </w:r>
      <w:r>
        <w:rPr>
          <w:lang w:val="en-GB"/>
        </w:rPr>
        <w:t xml:space="preserve">=1, the </w:t>
      </w:r>
      <w:r w:rsidRPr="00281307">
        <w:rPr>
          <w:lang w:val="en-GB"/>
        </w:rPr>
        <w:t xml:space="preserve">daily air temperature </w:t>
      </w:r>
      <w:r w:rsidR="00AE100C">
        <w:rPr>
          <w:lang w:val="en-GB"/>
        </w:rPr>
        <w:t>is</w:t>
      </w:r>
      <w:r w:rsidRPr="00281307">
        <w:rPr>
          <w:lang w:val="en-GB"/>
        </w:rPr>
        <w:t xml:space="preserve"> represented as the superposition of two harmonic functions, one of annual period and another with a one day period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709"/>
        <w:gridCol w:w="7366"/>
        <w:gridCol w:w="1275"/>
      </w:tblGrid>
      <w:tr w:rsidR="0014569B" w:rsidRPr="00281307" w:rsidTr="00925D83">
        <w:tc>
          <w:tcPr>
            <w:tcW w:w="709" w:type="dxa"/>
          </w:tcPr>
          <w:p w:rsidR="0014569B" w:rsidRPr="00281307" w:rsidRDefault="0014569B" w:rsidP="00925D83">
            <w:pPr>
              <w:tabs>
                <w:tab w:val="right" w:pos="9072"/>
              </w:tabs>
              <w:rPr>
                <w:lang w:val="en-GB"/>
              </w:rPr>
            </w:pPr>
          </w:p>
        </w:tc>
        <w:tc>
          <w:tcPr>
            <w:tcW w:w="7366" w:type="dxa"/>
            <w:vAlign w:val="center"/>
          </w:tcPr>
          <w:p w:rsidR="0014569B" w:rsidRPr="00281307" w:rsidRDefault="0014569B" w:rsidP="00925D83">
            <w:pPr>
              <w:tabs>
                <w:tab w:val="right" w:pos="9072"/>
              </w:tabs>
              <w:jc w:val="cente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d</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o</m:t>
                    </m:r>
                  </m:sub>
                  <m:sup>
                    <m:r>
                      <w:rPr>
                        <w:rFonts w:ascii="Cambria Math" w:hAnsi="Cambria Math"/>
                        <w:lang w:val="en-GB"/>
                      </w:rPr>
                      <m:t>a</m:t>
                    </m:r>
                  </m:sup>
                </m:sSubSup>
                <m:func>
                  <m:funcPr>
                    <m:ctrlPr>
                      <w:rPr>
                        <w:rFonts w:ascii="Cambria Math" w:hAnsi="Cambria Math"/>
                        <w:i/>
                        <w:lang w:val="en-GB"/>
                      </w:rPr>
                    </m:ctrlPr>
                  </m:funcPr>
                  <m:fName>
                    <m:r>
                      <m:rPr>
                        <m:sty m:val="p"/>
                      </m:rPr>
                      <w:rPr>
                        <w:rFonts w:ascii="Cambria Math" w:hAnsi="Cambria Math"/>
                        <w:lang w:val="en-GB"/>
                      </w:rPr>
                      <m:t>cos</m:t>
                    </m:r>
                  </m:fName>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365</m:t>
                            </m:r>
                          </m:den>
                        </m:f>
                        <m:r>
                          <w:rPr>
                            <w:rFonts w:ascii="Cambria Math" w:hAnsi="Cambria Math"/>
                            <w:lang w:val="en-GB"/>
                          </w:rPr>
                          <m:t xml:space="preserve"> (d-</m:t>
                        </m:r>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o</m:t>
                            </m:r>
                          </m:sub>
                          <m:sup>
                            <m:r>
                              <w:rPr>
                                <w:rFonts w:ascii="Cambria Math" w:hAnsi="Cambria Math"/>
                                <w:lang w:val="en-GB"/>
                              </w:rPr>
                              <m:t>a</m:t>
                            </m:r>
                          </m:sup>
                        </m:sSubSup>
                        <m:r>
                          <w:rPr>
                            <w:rFonts w:ascii="Cambria Math" w:hAnsi="Cambria Math"/>
                            <w:lang w:val="en-GB"/>
                          </w:rPr>
                          <m:t>)</m:t>
                        </m:r>
                      </m:e>
                    </m:d>
                  </m:e>
                </m:func>
                <m:r>
                  <w:rPr>
                    <w:rFonts w:ascii="Cambria Math" w:hAnsi="Cambria Math"/>
                    <w:lang w:val="en-GB"/>
                  </w:rPr>
                  <m:t>+</m:t>
                </m:r>
                <m:f>
                  <m:fPr>
                    <m:ctrlPr>
                      <w:rPr>
                        <w:rFonts w:ascii="Cambria Math" w:hAnsi="Cambria Math"/>
                        <w:i/>
                        <w:lang w:val="en-GB"/>
                      </w:rPr>
                    </m:ctrlPr>
                  </m:fPr>
                  <m:num>
                    <m:r>
                      <w:rPr>
                        <w:rFonts w:ascii="Cambria Math" w:hAnsi="Cambria Math"/>
                        <w:lang w:val="en-GB"/>
                      </w:rPr>
                      <m:t>A(d)</m:t>
                    </m:r>
                  </m:num>
                  <m:den>
                    <m:r>
                      <w:rPr>
                        <w:rFonts w:ascii="Cambria Math" w:hAnsi="Cambria Math"/>
                        <w:lang w:val="en-GB"/>
                      </w:rPr>
                      <m:t>2</m:t>
                    </m:r>
                  </m:den>
                </m:f>
                <m:func>
                  <m:funcPr>
                    <m:ctrlPr>
                      <w:rPr>
                        <w:rFonts w:ascii="Cambria Math" w:hAnsi="Cambria Math"/>
                        <w:i/>
                        <w:lang w:val="en-GB"/>
                      </w:rPr>
                    </m:ctrlPr>
                  </m:funcPr>
                  <m:fName>
                    <m:r>
                      <m:rPr>
                        <m:sty m:val="p"/>
                      </m:rPr>
                      <w:rPr>
                        <w:rFonts w:ascii="Cambria Math" w:hAnsi="Cambria Math"/>
                        <w:lang w:val="en-GB"/>
                      </w:rPr>
                      <m:t>cos</m:t>
                    </m:r>
                  </m:fName>
                  <m:e>
                    <m:d>
                      <m:dPr>
                        <m:begChr m:val="["/>
                        <m:endChr m:val="]"/>
                        <m:ctrlPr>
                          <w:rPr>
                            <w:rFonts w:ascii="Cambria Math" w:hAnsi="Cambria Math"/>
                            <w:i/>
                            <w:lang w:val="en-GB"/>
                          </w:rPr>
                        </m:ctrlPr>
                      </m:dPr>
                      <m:e>
                        <m:r>
                          <w:rPr>
                            <w:rFonts w:ascii="Cambria Math" w:hAnsi="Cambria Math"/>
                            <w:lang w:val="en-GB"/>
                          </w:rPr>
                          <m:t>2π (d-</m:t>
                        </m:r>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o</m:t>
                            </m:r>
                          </m:sub>
                          <m:sup>
                            <m:r>
                              <w:rPr>
                                <w:rFonts w:ascii="Cambria Math" w:hAnsi="Cambria Math"/>
                                <w:lang w:val="en-GB"/>
                              </w:rPr>
                              <m:t>d</m:t>
                            </m:r>
                          </m:sup>
                        </m:sSubSup>
                        <m:r>
                          <w:rPr>
                            <w:rFonts w:ascii="Cambria Math" w:hAnsi="Cambria Math"/>
                            <w:lang w:val="en-GB"/>
                          </w:rPr>
                          <m:t>)</m:t>
                        </m:r>
                      </m:e>
                    </m:d>
                  </m:e>
                </m:func>
              </m:oMath>
            </m:oMathPara>
          </w:p>
        </w:tc>
        <w:tc>
          <w:tcPr>
            <w:tcW w:w="1275" w:type="dxa"/>
            <w:vAlign w:val="center"/>
          </w:tcPr>
          <w:p w:rsidR="0014569B" w:rsidRPr="00281307" w:rsidRDefault="0014569B" w:rsidP="00925D83">
            <w:pPr>
              <w:keepNext/>
              <w:tabs>
                <w:tab w:val="right" w:pos="9072"/>
              </w:tabs>
              <w:jc w:val="right"/>
              <w:rPr>
                <w:lang w:val="en-GB"/>
              </w:rPr>
            </w:pPr>
            <w:bookmarkStart w:id="84" w:name="_Ref80800745"/>
            <w:r w:rsidRPr="00281307">
              <w:rPr>
                <w:lang w:val="en-GB"/>
              </w:rPr>
              <w:t>(</w:t>
            </w:r>
            <w:r w:rsidRPr="00281307">
              <w:rPr>
                <w:lang w:val="en-GB"/>
              </w:rPr>
              <w:fldChar w:fldCharType="begin"/>
            </w:r>
            <w:r w:rsidRPr="00281307">
              <w:rPr>
                <w:lang w:val="en-GB"/>
              </w:rPr>
              <w:instrText xml:space="preserve"> SEQ EQ \* ARABIC </w:instrText>
            </w:r>
            <w:r w:rsidRPr="00281307">
              <w:rPr>
                <w:lang w:val="en-GB"/>
              </w:rPr>
              <w:fldChar w:fldCharType="separate"/>
            </w:r>
            <w:r w:rsidR="00CB6FE7">
              <w:rPr>
                <w:noProof/>
                <w:lang w:val="en-GB"/>
              </w:rPr>
              <w:t>17</w:t>
            </w:r>
            <w:r w:rsidRPr="00281307">
              <w:rPr>
                <w:noProof/>
                <w:lang w:val="en-GB"/>
              </w:rPr>
              <w:fldChar w:fldCharType="end"/>
            </w:r>
            <w:r w:rsidRPr="00281307">
              <w:rPr>
                <w:lang w:val="en-GB"/>
              </w:rPr>
              <w:t>)</w:t>
            </w:r>
            <w:bookmarkEnd w:id="84"/>
            <w:r w:rsidRPr="00281307">
              <w:rPr>
                <w:lang w:val="en-GB"/>
              </w:rPr>
              <w:t xml:space="preserve"> </w:t>
            </w:r>
          </w:p>
        </w:tc>
      </w:tr>
    </w:tbl>
    <w:p w:rsidR="0014569B" w:rsidRPr="00281307" w:rsidRDefault="0014569B" w:rsidP="0014569B">
      <w:pPr>
        <w:rPr>
          <w:lang w:val="en-GB"/>
        </w:rPr>
      </w:pPr>
      <w:r w:rsidRPr="00281307">
        <w:rPr>
          <w:lang w:val="en-GB"/>
        </w:rPr>
        <w:t>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14569B" w:rsidRPr="00281307" w:rsidTr="00925D83">
        <w:tc>
          <w:tcPr>
            <w:tcW w:w="988" w:type="dxa"/>
          </w:tcPr>
          <w:p w:rsidR="0014569B" w:rsidRPr="00281307" w:rsidRDefault="0014569B" w:rsidP="00925D83">
            <w:pPr>
              <w:tabs>
                <w:tab w:val="right" w:pos="9072"/>
              </w:tabs>
              <w:rPr>
                <w:lang w:val="en-GB"/>
              </w:rPr>
            </w:pPr>
          </w:p>
        </w:tc>
        <w:tc>
          <w:tcPr>
            <w:tcW w:w="7087" w:type="dxa"/>
            <w:vAlign w:val="center"/>
          </w:tcPr>
          <w:p w:rsidR="0014569B" w:rsidRPr="00281307" w:rsidRDefault="0014569B" w:rsidP="00925D83">
            <w:pPr>
              <w:tabs>
                <w:tab w:val="right" w:pos="9072"/>
              </w:tabs>
              <w:jc w:val="center"/>
              <w:rPr>
                <w:lang w:val="en-GB"/>
              </w:rPr>
            </w:pPr>
            <m:oMathPara>
              <m:oMath>
                <m:r>
                  <w:rPr>
                    <w:rFonts w:ascii="Cambria Math" w:hAnsi="Cambria Math"/>
                    <w:lang w:val="en-GB"/>
                  </w:rPr>
                  <m:t>A</m:t>
                </m:r>
                <m:d>
                  <m:dPr>
                    <m:ctrlPr>
                      <w:rPr>
                        <w:rFonts w:ascii="Cambria Math" w:hAnsi="Cambria Math"/>
                        <w:i/>
                        <w:lang w:val="en-GB"/>
                      </w:rPr>
                    </m:ctrlPr>
                  </m:dPr>
                  <m:e>
                    <m:r>
                      <w:rPr>
                        <w:rFonts w:ascii="Cambria Math" w:hAnsi="Cambria Math"/>
                        <w:lang w:val="en-GB"/>
                      </w:rPr>
                      <m:t>d</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o</m:t>
                    </m:r>
                  </m:sub>
                  <m:sup>
                    <m:r>
                      <w:rPr>
                        <w:rFonts w:ascii="Cambria Math" w:hAnsi="Cambria Math"/>
                        <w:lang w:val="en-GB"/>
                      </w:rPr>
                      <m:t>a</m:t>
                    </m:r>
                  </m:sup>
                </m:sSubSup>
                <m:func>
                  <m:funcPr>
                    <m:ctrlPr>
                      <w:rPr>
                        <w:rFonts w:ascii="Cambria Math" w:hAnsi="Cambria Math"/>
                        <w:i/>
                        <w:lang w:val="en-GB"/>
                      </w:rPr>
                    </m:ctrlPr>
                  </m:funcPr>
                  <m:fName>
                    <m:r>
                      <m:rPr>
                        <m:sty m:val="p"/>
                      </m:rPr>
                      <w:rPr>
                        <w:rFonts w:ascii="Cambria Math" w:hAnsi="Cambria Math"/>
                        <w:lang w:val="en-GB"/>
                      </w:rPr>
                      <m:t>cos</m:t>
                    </m:r>
                  </m:fName>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2π</m:t>
                            </m:r>
                          </m:num>
                          <m:den>
                            <m:r>
                              <w:rPr>
                                <w:rFonts w:ascii="Cambria Math" w:hAnsi="Cambria Math"/>
                                <w:lang w:val="en-GB"/>
                              </w:rPr>
                              <m:t>365</m:t>
                            </m:r>
                          </m:den>
                        </m:f>
                        <m:r>
                          <w:rPr>
                            <w:rFonts w:ascii="Cambria Math" w:hAnsi="Cambria Math"/>
                            <w:lang w:val="en-GB"/>
                          </w:rPr>
                          <m:t xml:space="preserve"> (d-</m:t>
                        </m:r>
                        <m:sSubSup>
                          <m:sSubSupPr>
                            <m:ctrlPr>
                              <w:rPr>
                                <w:rFonts w:ascii="Cambria Math" w:hAnsi="Cambria Math"/>
                                <w:i/>
                                <w:lang w:val="en-GB"/>
                              </w:rPr>
                            </m:ctrlPr>
                          </m:sSubSupPr>
                          <m:e>
                            <m:r>
                              <w:rPr>
                                <w:rFonts w:ascii="Cambria Math" w:hAnsi="Cambria Math"/>
                                <w:lang w:val="en-GB"/>
                              </w:rPr>
                              <m:t>θ</m:t>
                            </m:r>
                          </m:e>
                          <m:sub>
                            <m:r>
                              <w:rPr>
                                <w:rFonts w:ascii="Cambria Math" w:hAnsi="Cambria Math"/>
                                <w:lang w:val="en-GB"/>
                              </w:rPr>
                              <m:t>o</m:t>
                            </m:r>
                          </m:sub>
                          <m:sup>
                            <m:r>
                              <w:rPr>
                                <w:rFonts w:ascii="Cambria Math" w:hAnsi="Cambria Math"/>
                                <w:lang w:val="en-GB"/>
                              </w:rPr>
                              <m:t>a</m:t>
                            </m:r>
                          </m:sup>
                        </m:sSubSup>
                        <m:r>
                          <w:rPr>
                            <w:rFonts w:ascii="Cambria Math" w:hAnsi="Cambria Math"/>
                            <w:lang w:val="en-GB"/>
                          </w:rPr>
                          <m:t>)</m:t>
                        </m:r>
                      </m:e>
                    </m:d>
                  </m:e>
                </m:func>
              </m:oMath>
            </m:oMathPara>
          </w:p>
        </w:tc>
        <w:tc>
          <w:tcPr>
            <w:tcW w:w="1275" w:type="dxa"/>
            <w:vAlign w:val="center"/>
          </w:tcPr>
          <w:p w:rsidR="0014569B" w:rsidRPr="00281307" w:rsidRDefault="0014569B" w:rsidP="00925D83">
            <w:pPr>
              <w:keepNext/>
              <w:tabs>
                <w:tab w:val="right" w:pos="9072"/>
              </w:tabs>
              <w:jc w:val="right"/>
              <w:rPr>
                <w:lang w:val="en-GB"/>
              </w:rPr>
            </w:pPr>
            <w:r w:rsidRPr="00281307">
              <w:rPr>
                <w:lang w:val="en-GB"/>
              </w:rPr>
              <w:t>(</w:t>
            </w:r>
            <w:r w:rsidRPr="00281307">
              <w:rPr>
                <w:lang w:val="en-GB"/>
              </w:rPr>
              <w:fldChar w:fldCharType="begin"/>
            </w:r>
            <w:r w:rsidRPr="00281307">
              <w:rPr>
                <w:lang w:val="en-GB"/>
              </w:rPr>
              <w:instrText xml:space="preserve"> SEQ EQ \* ARABIC </w:instrText>
            </w:r>
            <w:r w:rsidRPr="00281307">
              <w:rPr>
                <w:lang w:val="en-GB"/>
              </w:rPr>
              <w:fldChar w:fldCharType="separate"/>
            </w:r>
            <w:r w:rsidR="00CB6FE7">
              <w:rPr>
                <w:noProof/>
                <w:lang w:val="en-GB"/>
              </w:rPr>
              <w:t>18</w:t>
            </w:r>
            <w:r w:rsidRPr="00281307">
              <w:rPr>
                <w:noProof/>
                <w:lang w:val="en-GB"/>
              </w:rPr>
              <w:fldChar w:fldCharType="end"/>
            </w:r>
            <w:r w:rsidRPr="00281307">
              <w:rPr>
                <w:lang w:val="en-GB"/>
              </w:rPr>
              <w:t xml:space="preserve">) </w:t>
            </w:r>
          </w:p>
        </w:tc>
      </w:tr>
    </w:tbl>
    <w:p w:rsidR="008514F5" w:rsidRDefault="0014569B" w:rsidP="0014569B">
      <w:pPr>
        <w:rPr>
          <w:lang w:val="en-GB"/>
        </w:rPr>
      </w:pPr>
      <w:r w:rsidRPr="00281307">
        <w:rPr>
          <w:lang w:val="en-GB"/>
        </w:rPr>
        <w:t xml:space="preserve">where </w:t>
      </w:r>
      <m:oMath>
        <m:r>
          <w:rPr>
            <w:rFonts w:ascii="Cambria Math" w:hAnsi="Cambria Math"/>
            <w:lang w:val="en-GB"/>
          </w:rPr>
          <m:t>d</m:t>
        </m:r>
      </m:oMath>
      <w:r w:rsidRPr="00281307">
        <w:rPr>
          <w:lang w:val="en-GB"/>
        </w:rPr>
        <w:t xml:space="preserve"> is the fractional day of the year,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m:t>
            </m:r>
          </m:sub>
        </m:sSub>
      </m:oMath>
      <w:r w:rsidRPr="00281307">
        <w:rPr>
          <w:lang w:val="en-GB"/>
        </w:rPr>
        <w:t xml:space="preserve"> is the yearly mean temperature, </w:t>
      </w:r>
      <m:oMath>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o</m:t>
            </m:r>
          </m:sub>
          <m:sup>
            <m:r>
              <w:rPr>
                <w:rFonts w:ascii="Cambria Math" w:hAnsi="Cambria Math"/>
                <w:lang w:val="en-GB"/>
              </w:rPr>
              <m:t>a</m:t>
            </m:r>
          </m:sup>
        </m:sSubSup>
      </m:oMath>
      <w:r w:rsidRPr="00281307">
        <w:rPr>
          <w:lang w:val="en-GB"/>
        </w:rPr>
        <w:t xml:space="preserve"> is the amplitude of annual variation, </w:t>
      </w:r>
      <m:oMath>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o</m:t>
            </m:r>
          </m:sub>
          <m:sup>
            <m:r>
              <w:rPr>
                <w:rFonts w:ascii="Cambria Math" w:hAnsi="Cambria Math"/>
                <w:lang w:val="en-GB"/>
              </w:rPr>
              <m:t>a</m:t>
            </m:r>
          </m:sup>
        </m:sSubSup>
      </m:oMath>
      <w:r w:rsidRPr="00281307">
        <w:rPr>
          <w:lang w:val="en-GB"/>
        </w:rPr>
        <w:t xml:space="preserve"> is the yearly phase difference, </w:t>
      </w:r>
      <m:oMath>
        <m:r>
          <w:rPr>
            <w:rFonts w:ascii="Cambria Math" w:hAnsi="Cambria Math"/>
            <w:lang w:val="en-GB"/>
          </w:rPr>
          <m:t>A(d)</m:t>
        </m:r>
      </m:oMath>
      <w:r w:rsidRPr="00281307">
        <w:rPr>
          <w:lang w:val="en-GB"/>
        </w:rPr>
        <w:t xml:space="preserve"> is the yearly variation of the daily amplitude defined by the mean amplitude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oMath>
      <w:r w:rsidRPr="00281307">
        <w:rPr>
          <w:lang w:val="en-GB"/>
        </w:rPr>
        <w:t xml:space="preserve">, amplitude </w:t>
      </w:r>
      <m:oMath>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o</m:t>
            </m:r>
          </m:sub>
          <m:sup>
            <m:r>
              <w:rPr>
                <w:rFonts w:ascii="Cambria Math" w:hAnsi="Cambria Math"/>
                <w:lang w:val="en-GB"/>
              </w:rPr>
              <m:t>a</m:t>
            </m:r>
          </m:sup>
        </m:sSubSup>
      </m:oMath>
      <w:r w:rsidRPr="00281307">
        <w:rPr>
          <w:lang w:val="en-GB"/>
        </w:rPr>
        <w:t xml:space="preserve"> and the phase difference </w:t>
      </w:r>
      <m:oMath>
        <m:sSubSup>
          <m:sSubSupPr>
            <m:ctrlPr>
              <w:rPr>
                <w:rFonts w:ascii="Cambria Math" w:hAnsi="Cambria Math"/>
                <w:i/>
                <w:lang w:val="en-GB"/>
              </w:rPr>
            </m:ctrlPr>
          </m:sSubSupPr>
          <m:e>
            <m:r>
              <w:rPr>
                <w:rFonts w:ascii="Cambria Math" w:hAnsi="Cambria Math"/>
                <w:lang w:val="en-GB"/>
              </w:rPr>
              <m:t>θ</m:t>
            </m:r>
          </m:e>
          <m:sub>
            <m:r>
              <w:rPr>
                <w:rFonts w:ascii="Cambria Math" w:hAnsi="Cambria Math"/>
                <w:lang w:val="en-GB"/>
              </w:rPr>
              <m:t>o</m:t>
            </m:r>
          </m:sub>
          <m:sup>
            <m:r>
              <w:rPr>
                <w:rFonts w:ascii="Cambria Math" w:hAnsi="Cambria Math"/>
                <w:lang w:val="en-GB"/>
              </w:rPr>
              <m:t>a</m:t>
            </m:r>
          </m:sup>
        </m:sSubSup>
      </m:oMath>
      <w:r w:rsidRPr="00281307">
        <w:rPr>
          <w:lang w:val="en-GB"/>
        </w:rPr>
        <w:t xml:space="preserve">, and </w:t>
      </w:r>
      <m:oMath>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o</m:t>
            </m:r>
          </m:sub>
          <m:sup>
            <m:r>
              <w:rPr>
                <w:rFonts w:ascii="Cambria Math" w:hAnsi="Cambria Math"/>
                <w:lang w:val="en-GB"/>
              </w:rPr>
              <m:t>d</m:t>
            </m:r>
          </m:sup>
        </m:sSubSup>
      </m:oMath>
      <w:r w:rsidRPr="00281307">
        <w:rPr>
          <w:lang w:val="en-GB"/>
        </w:rPr>
        <w:t xml:space="preserve"> is the daily phase difference</w:t>
      </w:r>
      <w:r w:rsidR="008514F5">
        <w:rPr>
          <w:lang w:val="en-GB"/>
        </w:rPr>
        <w:t>.</w:t>
      </w:r>
    </w:p>
    <w:p w:rsidR="0014569B" w:rsidRPr="00281307" w:rsidRDefault="0014569B" w:rsidP="0014569B">
      <w:pPr>
        <w:rPr>
          <w:lang w:val="en-GB"/>
        </w:rPr>
      </w:pPr>
      <w:r>
        <w:rPr>
          <w:lang w:val="en-GB"/>
        </w:rPr>
        <w:t xml:space="preserve">The parameters must be given in the following order: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m:t>
            </m:r>
          </m:sub>
        </m:sSub>
      </m:oMath>
      <w:r>
        <w:rPr>
          <w:lang w:val="en-GB"/>
        </w:rPr>
        <w:t xml:space="preserve">, </w:t>
      </w:r>
      <m:oMath>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o</m:t>
            </m:r>
          </m:sub>
          <m:sup>
            <m:r>
              <w:rPr>
                <w:rFonts w:ascii="Cambria Math" w:hAnsi="Cambria Math"/>
                <w:lang w:val="en-GB"/>
              </w:rPr>
              <m:t>a</m:t>
            </m:r>
          </m:sup>
        </m:sSubSup>
      </m:oMath>
      <w:r>
        <w:rPr>
          <w:lang w:val="en-GB"/>
        </w:rPr>
        <w:t xml:space="preserve">, </w:t>
      </w:r>
      <m:oMath>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o</m:t>
            </m:r>
          </m:sub>
          <m:sup>
            <m:r>
              <w:rPr>
                <w:rFonts w:ascii="Cambria Math" w:hAnsi="Cambria Math"/>
                <w:lang w:val="en-GB"/>
              </w:rPr>
              <m:t>a</m:t>
            </m:r>
          </m:sup>
        </m:sSubSup>
      </m:oMath>
      <w:r>
        <w:rPr>
          <w:lang w:val="en-GB"/>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oMath>
      <w:r>
        <w:rPr>
          <w:lang w:val="en-GB"/>
        </w:rPr>
        <w:t xml:space="preserve">, </w:t>
      </w:r>
      <m:oMath>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o</m:t>
            </m:r>
          </m:sub>
          <m:sup>
            <m:r>
              <w:rPr>
                <w:rFonts w:ascii="Cambria Math" w:hAnsi="Cambria Math"/>
                <w:lang w:val="en-GB"/>
              </w:rPr>
              <m:t>a</m:t>
            </m:r>
          </m:sup>
        </m:sSubSup>
      </m:oMath>
      <w:r>
        <w:rPr>
          <w:lang w:val="en-GB"/>
        </w:rPr>
        <w:t xml:space="preserve">, </w:t>
      </w:r>
      <m:oMath>
        <m:sSubSup>
          <m:sSubSupPr>
            <m:ctrlPr>
              <w:rPr>
                <w:rFonts w:ascii="Cambria Math" w:hAnsi="Cambria Math"/>
                <w:i/>
                <w:lang w:val="en-GB"/>
              </w:rPr>
            </m:ctrlPr>
          </m:sSubSupPr>
          <m:e>
            <m:r>
              <w:rPr>
                <w:rFonts w:ascii="Cambria Math" w:hAnsi="Cambria Math"/>
                <w:lang w:val="en-GB"/>
              </w:rPr>
              <m:t>θ</m:t>
            </m:r>
          </m:e>
          <m:sub>
            <m:r>
              <w:rPr>
                <w:rFonts w:ascii="Cambria Math" w:hAnsi="Cambria Math"/>
                <w:lang w:val="en-GB"/>
              </w:rPr>
              <m:t>o</m:t>
            </m:r>
          </m:sub>
          <m:sup>
            <m:r>
              <w:rPr>
                <w:rFonts w:ascii="Cambria Math" w:hAnsi="Cambria Math"/>
                <w:lang w:val="en-GB"/>
              </w:rPr>
              <m:t>a</m:t>
            </m:r>
          </m:sup>
        </m:sSubSup>
      </m:oMath>
      <w:r>
        <w:rPr>
          <w:lang w:val="en-GB"/>
        </w:rPr>
        <w:t xml:space="preserve"> and </w:t>
      </w:r>
      <m:oMath>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o</m:t>
            </m:r>
          </m:sub>
          <m:sup>
            <m:r>
              <w:rPr>
                <w:rFonts w:ascii="Cambria Math" w:hAnsi="Cambria Math"/>
                <w:lang w:val="en-GB"/>
              </w:rPr>
              <m:t>d</m:t>
            </m:r>
          </m:sup>
        </m:sSubSup>
      </m:oMath>
      <w:r>
        <w:rPr>
          <w:lang w:val="en-GB"/>
        </w:rPr>
        <w:t xml:space="preserve"> which are attribute</w:t>
      </w:r>
      <w:r w:rsidR="00AE100C">
        <w:rPr>
          <w:lang w:val="en-GB"/>
        </w:rPr>
        <w:t>d</w:t>
      </w:r>
      <w:r>
        <w:rPr>
          <w:lang w:val="en-GB"/>
        </w:rPr>
        <w:t xml:space="preserve"> to the variables </w:t>
      </w:r>
      <w:r w:rsidRPr="0014569B">
        <w:rPr>
          <w:rFonts w:ascii="Courier New" w:hAnsi="Courier New" w:cs="Courier New"/>
          <w:lang w:val="en-GB"/>
        </w:rPr>
        <w:t>t_m1</w:t>
      </w:r>
      <w:r>
        <w:rPr>
          <w:lang w:val="en-GB"/>
        </w:rPr>
        <w:t xml:space="preserve">, </w:t>
      </w:r>
      <w:r w:rsidRPr="0014569B">
        <w:rPr>
          <w:rFonts w:ascii="Courier New" w:hAnsi="Courier New" w:cs="Courier New"/>
          <w:lang w:val="en-GB"/>
        </w:rPr>
        <w:t>t_p1</w:t>
      </w:r>
      <w:r>
        <w:rPr>
          <w:lang w:val="en-GB"/>
        </w:rPr>
        <w:t xml:space="preserve">, </w:t>
      </w:r>
      <w:r w:rsidRPr="0014569B">
        <w:rPr>
          <w:rFonts w:ascii="Courier New" w:hAnsi="Courier New" w:cs="Courier New"/>
          <w:lang w:val="en-GB"/>
        </w:rPr>
        <w:t>delay_1</w:t>
      </w:r>
      <w:r>
        <w:rPr>
          <w:lang w:val="en-GB"/>
        </w:rPr>
        <w:t xml:space="preserve">, </w:t>
      </w:r>
      <w:r w:rsidRPr="0014569B">
        <w:rPr>
          <w:rFonts w:ascii="Courier New" w:hAnsi="Courier New" w:cs="Courier New"/>
          <w:lang w:val="en-GB"/>
        </w:rPr>
        <w:t>t_m2</w:t>
      </w:r>
      <w:r>
        <w:rPr>
          <w:lang w:val="en-GB"/>
        </w:rPr>
        <w:t xml:space="preserve">, </w:t>
      </w:r>
      <w:r w:rsidRPr="0014569B">
        <w:rPr>
          <w:rFonts w:ascii="Courier New" w:hAnsi="Courier New" w:cs="Courier New"/>
          <w:lang w:val="en-GB"/>
        </w:rPr>
        <w:t>t_p2</w:t>
      </w:r>
      <w:r>
        <w:rPr>
          <w:lang w:val="en-GB"/>
        </w:rPr>
        <w:t xml:space="preserve">, </w:t>
      </w:r>
      <w:r w:rsidRPr="0014569B">
        <w:rPr>
          <w:rFonts w:ascii="Courier New" w:hAnsi="Courier New" w:cs="Courier New"/>
          <w:lang w:val="en-GB"/>
        </w:rPr>
        <w:t>delay_2</w:t>
      </w:r>
      <w:r>
        <w:rPr>
          <w:lang w:val="en-GB"/>
        </w:rPr>
        <w:t xml:space="preserve"> and </w:t>
      </w:r>
      <w:r w:rsidRPr="0014569B">
        <w:rPr>
          <w:rFonts w:ascii="Courier New" w:hAnsi="Courier New" w:cs="Courier New"/>
          <w:lang w:val="en-GB"/>
        </w:rPr>
        <w:t>delay_3</w:t>
      </w:r>
      <w:r>
        <w:rPr>
          <w:lang w:val="en-GB"/>
        </w:rPr>
        <w:t>, respectively.</w:t>
      </w:r>
    </w:p>
    <w:p w:rsidR="0014569B" w:rsidRDefault="0014569B" w:rsidP="00521234">
      <w:r>
        <w:rPr>
          <w:lang w:val="en-GB"/>
        </w:rPr>
        <w:t xml:space="preserve">If </w:t>
      </w:r>
      <w:r w:rsidRPr="0014569B">
        <w:rPr>
          <w:rFonts w:ascii="Courier New" w:hAnsi="Courier New" w:cs="Courier New"/>
          <w:lang w:val="en-GB"/>
        </w:rPr>
        <w:t>airin</w:t>
      </w:r>
      <w:r>
        <w:rPr>
          <w:lang w:val="en-GB"/>
        </w:rPr>
        <w:t xml:space="preserve">=2, the air temperature and the </w:t>
      </w:r>
      <w:r w:rsidR="004032F6" w:rsidRPr="00281307">
        <w:rPr>
          <w:lang w:val="en-GB"/>
        </w:rPr>
        <w:t>total thermal transmission coefficient</w:t>
      </w:r>
      <w:r>
        <w:rPr>
          <w:lang w:val="en-GB"/>
        </w:rPr>
        <w:t xml:space="preserve"> </w:t>
      </w:r>
      <w:r w:rsidR="004032F6">
        <w:rPr>
          <w:lang w:val="en-GB"/>
        </w:rPr>
        <w:t>are both</w:t>
      </w:r>
      <w:r>
        <w:rPr>
          <w:lang w:val="en-GB"/>
        </w:rPr>
        <w:t xml:space="preserve"> introduced </w:t>
      </w:r>
      <w:r>
        <w:t>as a function of time through a table of discrete values</w:t>
      </w:r>
      <w:r w:rsidR="002F4092">
        <w:t>. Each</w:t>
      </w:r>
      <w:r w:rsidR="00AE100C">
        <w:t xml:space="preserve"> line of the table must contain</w:t>
      </w:r>
      <w:r w:rsidR="002F4092">
        <w:t xml:space="preserve"> date, time, air temperature and </w:t>
      </w:r>
      <w:r w:rsidR="002F4092" w:rsidRPr="00281307">
        <w:rPr>
          <w:lang w:val="en-GB"/>
        </w:rPr>
        <w:t>total thermal transmission coefficient</w:t>
      </w:r>
      <w:r w:rsidR="002F4092">
        <w:rPr>
          <w:lang w:val="en-GB"/>
        </w:rPr>
        <w:t>. The date and time must be given</w:t>
      </w:r>
      <w:r>
        <w:t xml:space="preserve"> in the form </w:t>
      </w:r>
      <w:r w:rsidRPr="00A47B23">
        <w:rPr>
          <w:rFonts w:ascii="Courier New" w:hAnsi="Courier New" w:cs="Courier New"/>
        </w:rPr>
        <w:t>yyyymmdd hhmm</w:t>
      </w:r>
      <w:r w:rsidR="004032F6" w:rsidRPr="004032F6">
        <w:t>.</w:t>
      </w:r>
      <w:r w:rsidR="004032F6">
        <w:t xml:space="preserve"> These data are given in a separate </w:t>
      </w:r>
      <w:r w:rsidR="004032F6" w:rsidRPr="00281307">
        <w:rPr>
          <w:shd w:val="clear" w:color="auto" w:fill="FFFFFF"/>
          <w:lang w:val="en-GB"/>
        </w:rPr>
        <w:t>text-format file</w:t>
      </w:r>
      <w:r w:rsidR="004032F6">
        <w:rPr>
          <w:shd w:val="clear" w:color="auto" w:fill="FFFFFF"/>
          <w:lang w:val="en-GB"/>
        </w:rPr>
        <w:t>, which name</w:t>
      </w:r>
      <w:r w:rsidR="00AE100C">
        <w:rPr>
          <w:shd w:val="clear" w:color="auto" w:fill="FFFFFF"/>
          <w:lang w:val="en-GB"/>
        </w:rPr>
        <w:t>,</w:t>
      </w:r>
      <w:r w:rsidR="004032F6">
        <w:rPr>
          <w:shd w:val="clear" w:color="auto" w:fill="FFFFFF"/>
          <w:lang w:val="en-GB"/>
        </w:rPr>
        <w:t xml:space="preserve"> including file extension</w:t>
      </w:r>
      <w:r w:rsidR="00AE100C">
        <w:rPr>
          <w:shd w:val="clear" w:color="auto" w:fill="FFFFFF"/>
          <w:lang w:val="en-GB"/>
        </w:rPr>
        <w:t>,</w:t>
      </w:r>
      <w:r w:rsidR="004032F6">
        <w:rPr>
          <w:shd w:val="clear" w:color="auto" w:fill="FFFFFF"/>
          <w:lang w:val="en-GB"/>
        </w:rPr>
        <w:t xml:space="preserve"> must be given</w:t>
      </w:r>
      <w:r w:rsidR="002F4092">
        <w:rPr>
          <w:shd w:val="clear" w:color="auto" w:fill="FFFFFF"/>
          <w:lang w:val="en-GB"/>
        </w:rPr>
        <w:t xml:space="preserve"> in the input file</w:t>
      </w:r>
      <w:r w:rsidR="004032F6">
        <w:rPr>
          <w:shd w:val="clear" w:color="auto" w:fill="FFFFFF"/>
          <w:lang w:val="en-GB"/>
        </w:rPr>
        <w:t>. The program provid</w:t>
      </w:r>
      <w:r w:rsidR="00AE100C">
        <w:rPr>
          <w:shd w:val="clear" w:color="auto" w:fill="FFFFFF"/>
          <w:lang w:val="en-GB"/>
        </w:rPr>
        <w:t xml:space="preserve">es the possibility of </w:t>
      </w:r>
      <w:r w:rsidR="00AE100C">
        <w:rPr>
          <w:shd w:val="clear" w:color="auto" w:fill="FFFFFF"/>
          <w:lang w:val="en-GB"/>
        </w:rPr>
        <w:lastRenderedPageBreak/>
        <w:t>introducing</w:t>
      </w:r>
      <w:r w:rsidR="004032F6">
        <w:rPr>
          <w:shd w:val="clear" w:color="auto" w:fill="FFFFFF"/>
          <w:lang w:val="en-GB"/>
        </w:rPr>
        <w:t xml:space="preserve"> two different groups of convection boundary conditions (air temperature and </w:t>
      </w:r>
      <w:r w:rsidR="004032F6" w:rsidRPr="00281307">
        <w:rPr>
          <w:lang w:val="en-GB"/>
        </w:rPr>
        <w:t>total thermal transmission coefficient</w:t>
      </w:r>
      <w:r w:rsidR="004032F6">
        <w:rPr>
          <w:lang w:val="en-GB"/>
        </w:rPr>
        <w:t>)</w:t>
      </w:r>
      <w:r w:rsidR="00CF532E">
        <w:rPr>
          <w:lang w:val="en-GB"/>
        </w:rPr>
        <w:t xml:space="preserve">, so after </w:t>
      </w:r>
      <w:r w:rsidR="00CF532E" w:rsidRPr="0014569B">
        <w:rPr>
          <w:rFonts w:ascii="Courier New" w:hAnsi="Courier New" w:cs="Courier New"/>
          <w:lang w:val="en-GB"/>
        </w:rPr>
        <w:t>airin</w:t>
      </w:r>
      <w:r w:rsidR="00CF532E" w:rsidRPr="00CF532E">
        <w:t xml:space="preserve">, </w:t>
      </w:r>
      <w:r w:rsidR="00CF532E">
        <w:t>it is necessary to indic</w:t>
      </w:r>
      <w:r w:rsidR="00AE100C">
        <w:t>ate 1 or 2 followed by the name(</w:t>
      </w:r>
      <w:r w:rsidR="00CF532E">
        <w:t>s</w:t>
      </w:r>
      <w:r w:rsidR="00AE100C">
        <w:t>) of the file(</w:t>
      </w:r>
      <w:r w:rsidR="00CF532E">
        <w:t>s</w:t>
      </w:r>
      <w:r w:rsidR="00AE100C">
        <w:t>)</w:t>
      </w:r>
      <w:r w:rsidR="00CF532E">
        <w:t>.</w:t>
      </w:r>
    </w:p>
    <w:p w:rsidR="00CF532E" w:rsidRDefault="00CF532E" w:rsidP="00CF532E">
      <w:r>
        <w:t>Th</w:t>
      </w:r>
      <w:r w:rsidR="00AE100C">
        <w:t>e convection boundary condition</w:t>
      </w:r>
      <w:r>
        <w:t xml:space="preserve"> ends with the indication for each </w:t>
      </w:r>
      <w:r w:rsidRPr="002F613F">
        <w:rPr>
          <w:rFonts w:ascii="Courier New" w:hAnsi="Courier New" w:cs="Courier New"/>
          <w:lang w:val="en-GB"/>
        </w:rPr>
        <w:t>h</w:t>
      </w:r>
      <w:r>
        <w:rPr>
          <w:rFonts w:ascii="Courier New" w:hAnsi="Courier New" w:cs="Courier New"/>
          <w:lang w:val="en-GB"/>
        </w:rPr>
        <w:t>t</w:t>
      </w:r>
      <w:r w:rsidRPr="002F613F">
        <w:rPr>
          <w:rFonts w:ascii="Courier New" w:hAnsi="Courier New" w:cs="Courier New"/>
          <w:lang w:val="en-GB"/>
        </w:rPr>
        <w:t>bc</w:t>
      </w:r>
      <w:r w:rsidRPr="002F4092">
        <w:t xml:space="preserve"> </w:t>
      </w:r>
      <w:r w:rsidRPr="00AF1219">
        <w:t xml:space="preserve">boundary </w:t>
      </w:r>
      <w:r w:rsidR="008514F5">
        <w:t xml:space="preserve">condition </w:t>
      </w:r>
      <w:r>
        <w:t>of the number of the element and the number of the side of the element with conve</w:t>
      </w:r>
      <w:r w:rsidR="00AE100C">
        <w:t>ction. In the case that there are</w:t>
      </w:r>
      <w:r>
        <w:t xml:space="preserve"> two tables of discrete data, it must be given also the number of the group (1 or 2).</w:t>
      </w:r>
    </w:p>
    <w:p w:rsidR="002F4092" w:rsidRDefault="002F4092" w:rsidP="00CF532E">
      <w:pPr>
        <w:rPr>
          <w:ins w:id="85" w:author="Noemi" w:date="2023-08-24T10:50:00Z"/>
          <w:lang w:val="en-GB"/>
        </w:rPr>
      </w:pPr>
      <w:r>
        <w:t xml:space="preserve">It is worth noting that in case of </w:t>
      </w:r>
      <w:r w:rsidR="0081098A" w:rsidRPr="0014569B">
        <w:rPr>
          <w:rFonts w:ascii="Courier New" w:hAnsi="Courier New" w:cs="Courier New"/>
          <w:lang w:val="en-GB"/>
        </w:rPr>
        <w:t>airin</w:t>
      </w:r>
      <w:r w:rsidR="0081098A">
        <w:rPr>
          <w:lang w:val="en-GB"/>
        </w:rPr>
        <w:t xml:space="preserve">=2 the </w:t>
      </w:r>
      <w:r w:rsidR="0081098A" w:rsidRPr="00281307">
        <w:rPr>
          <w:lang w:val="en-GB"/>
        </w:rPr>
        <w:t>total thermal transmission coefficient</w:t>
      </w:r>
      <w:r w:rsidR="0081098A">
        <w:rPr>
          <w:lang w:val="en-GB"/>
        </w:rPr>
        <w:t xml:space="preserve"> given in matrix </w:t>
      </w:r>
      <w:r w:rsidR="0081098A" w:rsidRPr="0081098A">
        <w:rPr>
          <w:rFonts w:ascii="Courier New" w:hAnsi="Courier New" w:cs="Courier New"/>
          <w:lang w:val="en-GB"/>
        </w:rPr>
        <w:t>prop</w:t>
      </w:r>
      <w:r w:rsidR="0081098A">
        <w:rPr>
          <w:lang w:val="en-GB"/>
        </w:rPr>
        <w:t xml:space="preserve"> is not used.</w:t>
      </w:r>
    </w:p>
    <w:p w:rsidR="005E7F35" w:rsidRDefault="005E7F35" w:rsidP="00CF532E">
      <w:ins w:id="86" w:author="Noemi" w:date="2023-08-24T10:50:00Z">
        <w:r>
          <w:rPr>
            <w:lang w:val="en-GB"/>
          </w:rPr>
          <w:t xml:space="preserve">If </w:t>
        </w:r>
        <w:r w:rsidRPr="0014569B">
          <w:rPr>
            <w:rFonts w:ascii="Courier New" w:hAnsi="Courier New" w:cs="Courier New"/>
            <w:lang w:val="en-GB"/>
          </w:rPr>
          <w:t>airin</w:t>
        </w:r>
        <w:r>
          <w:rPr>
            <w:lang w:val="en-GB"/>
          </w:rPr>
          <w:t>=</w:t>
        </w:r>
        <w:r>
          <w:rPr>
            <w:lang w:val="en-GB"/>
          </w:rPr>
          <w:t>3</w:t>
        </w:r>
        <w:r>
          <w:rPr>
            <w:lang w:val="en-GB"/>
          </w:rPr>
          <w:t xml:space="preserve">, the air temperature </w:t>
        </w:r>
        <w:r>
          <w:rPr>
            <w:lang w:val="en-GB"/>
          </w:rPr>
          <w:t>is</w:t>
        </w:r>
        <w:r>
          <w:rPr>
            <w:lang w:val="en-GB"/>
          </w:rPr>
          <w:t xml:space="preserve"> introduced </w:t>
        </w:r>
        <w:r>
          <w:t>as a function of time through a table of discrete values</w:t>
        </w:r>
      </w:ins>
      <w:ins w:id="87" w:author="Noemi" w:date="2023-08-24T10:51:00Z">
        <w:r>
          <w:t>.</w:t>
        </w:r>
      </w:ins>
      <w:ins w:id="88" w:author="Noemi" w:date="2023-08-24T10:52:00Z">
        <w:r>
          <w:t xml:space="preserve"> </w:t>
        </w:r>
        <w:r>
          <w:t>Each line of the table must contain date, time</w:t>
        </w:r>
        <w:r>
          <w:t xml:space="preserve"> and </w:t>
        </w:r>
        <w:r>
          <w:t>air temperature</w:t>
        </w:r>
        <w:r>
          <w:t>.</w:t>
        </w:r>
      </w:ins>
      <w:bookmarkStart w:id="89" w:name="_GoBack"/>
      <w:bookmarkEnd w:id="89"/>
      <w:ins w:id="90" w:author="Noemi" w:date="2023-08-24T10:51:00Z">
        <w:r>
          <w:t xml:space="preserve"> In this case, the code uses the </w:t>
        </w:r>
        <w:r w:rsidRPr="00281307">
          <w:rPr>
            <w:lang w:val="en-GB"/>
          </w:rPr>
          <w:t>total thermal transmission coefficient</w:t>
        </w:r>
        <w:r>
          <w:rPr>
            <w:lang w:val="en-GB"/>
          </w:rPr>
          <w:t xml:space="preserve"> given in matrix </w:t>
        </w:r>
        <w:r w:rsidRPr="0081098A">
          <w:rPr>
            <w:rFonts w:ascii="Courier New" w:hAnsi="Courier New" w:cs="Courier New"/>
            <w:lang w:val="en-GB"/>
          </w:rPr>
          <w:t>prop</w:t>
        </w:r>
        <w:r>
          <w:rPr>
            <w:lang w:val="en-GB"/>
          </w:rPr>
          <w:t xml:space="preserve">. </w:t>
        </w:r>
      </w:ins>
    </w:p>
    <w:p w:rsidR="00183FF8" w:rsidRPr="00183FF8" w:rsidRDefault="00183FF8" w:rsidP="0081098A">
      <w:pPr>
        <w:pStyle w:val="Heading2"/>
      </w:pPr>
      <w:r w:rsidRPr="00183FF8">
        <w:t>Initial condition</w:t>
      </w:r>
      <w:r w:rsidR="00AE100C">
        <w:t>s</w:t>
      </w:r>
    </w:p>
    <w:p w:rsidR="00CF532E" w:rsidRDefault="00CF532E" w:rsidP="00521234">
      <w:r>
        <w:t>After the boundary conditions, the program reads the initial temperature</w:t>
      </w:r>
      <w:r w:rsidR="0081098A">
        <w:t xml:space="preserve"> indicator</w:t>
      </w:r>
      <w:r>
        <w:t xml:space="preserve"> </w:t>
      </w:r>
      <w:r w:rsidRPr="00CF532E">
        <w:rPr>
          <w:rFonts w:ascii="Courier New" w:hAnsi="Courier New" w:cs="Courier New"/>
        </w:rPr>
        <w:t>indic</w:t>
      </w:r>
      <w:r>
        <w:t xml:space="preserve">. If </w:t>
      </w:r>
      <w:r w:rsidRPr="00CF532E">
        <w:rPr>
          <w:rFonts w:ascii="Courier New" w:hAnsi="Courier New" w:cs="Courier New"/>
        </w:rPr>
        <w:t>indic</w:t>
      </w:r>
      <w:r w:rsidR="00AE100C">
        <w:t>=0, the program assigns</w:t>
      </w:r>
      <w:r>
        <w:t xml:space="preserve"> an initial constant temperature to all the nodes of value </w:t>
      </w:r>
      <w:r w:rsidRPr="00CF532E">
        <w:rPr>
          <w:rFonts w:ascii="Courier New" w:hAnsi="Courier New" w:cs="Courier New"/>
        </w:rPr>
        <w:t>val0</w:t>
      </w:r>
      <w:r>
        <w:t xml:space="preserve">. Otherwise </w:t>
      </w:r>
      <w:r w:rsidRPr="00BF0622">
        <w:rPr>
          <w:rFonts w:ascii="Courier New" w:hAnsi="Courier New" w:cs="Courier New"/>
        </w:rPr>
        <w:t>indic</w:t>
      </w:r>
      <w:r>
        <w:t xml:space="preserve"> must be set to the number of nodes with initial value </w:t>
      </w:r>
      <w:r w:rsidR="008514F5">
        <w:t xml:space="preserve">different </w:t>
      </w:r>
      <w:r w:rsidR="00AE100C">
        <w:t>from</w:t>
      </w:r>
      <w:r>
        <w:t xml:space="preserve"> 0</w:t>
      </w:r>
      <w:r w:rsidR="00BF0622">
        <w:t xml:space="preserve">, </w:t>
      </w:r>
      <w:r w:rsidR="008514F5">
        <w:t xml:space="preserve">followed </w:t>
      </w:r>
      <w:r w:rsidR="00F647E1">
        <w:t xml:space="preserve">by the </w:t>
      </w:r>
      <w:r w:rsidR="00F647E1" w:rsidRPr="00F647E1">
        <w:rPr>
          <w:rFonts w:ascii="Courier New" w:hAnsi="Courier New" w:cs="Courier New"/>
        </w:rPr>
        <w:t>indic</w:t>
      </w:r>
      <w:r w:rsidR="00F647E1">
        <w:t xml:space="preserve"> </w:t>
      </w:r>
      <w:r w:rsidR="008514F5">
        <w:t xml:space="preserve">number of </w:t>
      </w:r>
      <w:r w:rsidR="00BF0622">
        <w:t xml:space="preserve">node and </w:t>
      </w:r>
      <w:r w:rsidR="008514F5">
        <w:t xml:space="preserve">temperature </w:t>
      </w:r>
      <w:r w:rsidR="00BF0622">
        <w:t>value.</w:t>
      </w:r>
    </w:p>
    <w:p w:rsidR="00A27E5A" w:rsidRDefault="001929DC" w:rsidP="00521234">
      <w:r>
        <w:rPr>
          <w:shd w:val="clear" w:color="auto" w:fill="FFFFFF"/>
        </w:rPr>
        <w:t>The</w:t>
      </w:r>
      <w:r w:rsidR="00A27E5A" w:rsidRPr="00326C8C">
        <w:rPr>
          <w:shd w:val="clear" w:color="auto" w:fill="FFFFFF"/>
        </w:rPr>
        <w:t xml:space="preserve"> last option </w:t>
      </w:r>
      <w:r>
        <w:rPr>
          <w:shd w:val="clear" w:color="auto" w:fill="FFFFFF"/>
        </w:rPr>
        <w:t>can be used</w:t>
      </w:r>
      <w:r w:rsidR="00A27E5A" w:rsidRPr="00326C8C">
        <w:rPr>
          <w:shd w:val="clear" w:color="auto" w:fill="FFFFFF"/>
        </w:rPr>
        <w:t xml:space="preserve"> to restart the analysis from a previous </w:t>
      </w:r>
      <w:r w:rsidR="00A27E5A">
        <w:rPr>
          <w:shd w:val="clear" w:color="auto" w:fill="FFFFFF"/>
        </w:rPr>
        <w:t>run</w:t>
      </w:r>
      <w:r w:rsidR="00A27E5A" w:rsidRPr="00326C8C">
        <w:rPr>
          <w:shd w:val="clear" w:color="auto" w:fill="FFFFFF"/>
        </w:rPr>
        <w:t>.</w:t>
      </w:r>
    </w:p>
    <w:p w:rsidR="00183FF8" w:rsidRPr="00183FF8" w:rsidRDefault="00183FF8" w:rsidP="0081098A">
      <w:pPr>
        <w:pStyle w:val="Heading2"/>
      </w:pPr>
      <w:r w:rsidRPr="00183FF8">
        <w:t>Output data</w:t>
      </w:r>
    </w:p>
    <w:p w:rsidR="00521234" w:rsidRDefault="00E8546F" w:rsidP="00521234">
      <w:r>
        <w:rPr>
          <w:lang w:val="en-GB"/>
        </w:rPr>
        <w:t>The final part of the data file refers to</w:t>
      </w:r>
      <w:r w:rsidR="00BF0622">
        <w:rPr>
          <w:lang w:val="en-GB"/>
        </w:rPr>
        <w:t xml:space="preserve"> the outputs. The </w:t>
      </w:r>
      <w:r w:rsidR="00BF0622" w:rsidRPr="00BF0622">
        <w:rPr>
          <w:rFonts w:ascii="Courier New" w:hAnsi="Courier New" w:cs="Courier New"/>
          <w:lang w:val="en-GB"/>
        </w:rPr>
        <w:t>npri</w:t>
      </w:r>
      <w:r w:rsidR="00BF0622">
        <w:rPr>
          <w:lang w:val="en-GB"/>
        </w:rPr>
        <w:t xml:space="preserve"> variable indicates that the results will be printed every </w:t>
      </w:r>
      <w:r w:rsidR="00BF0622" w:rsidRPr="00BF0622">
        <w:rPr>
          <w:rFonts w:ascii="Courier New" w:hAnsi="Courier New" w:cs="Courier New"/>
          <w:lang w:val="en-GB"/>
        </w:rPr>
        <w:t>npri</w:t>
      </w:r>
      <w:r w:rsidR="00BF0622">
        <w:rPr>
          <w:lang w:val="en-GB"/>
        </w:rPr>
        <w:t xml:space="preserve"> time steps. The output files will be called </w:t>
      </w:r>
      <w:r w:rsidR="00BF0622" w:rsidRPr="00BF0622">
        <w:rPr>
          <w:rFonts w:ascii="Courier New" w:hAnsi="Courier New" w:cs="Courier New"/>
          <w:lang w:val="en-GB"/>
        </w:rPr>
        <w:t>filename_yyyymmddhhmmss.res</w:t>
      </w:r>
      <w:r w:rsidR="00BF0622" w:rsidRPr="00BF0622">
        <w:t>.</w:t>
      </w:r>
    </w:p>
    <w:p w:rsidR="000D5BD4" w:rsidRDefault="00BF0622" w:rsidP="00521234">
      <w:r>
        <w:t xml:space="preserve">If the user wants results in some specific points inside the mesh, the variable </w:t>
      </w:r>
      <w:r w:rsidRPr="00BF0622">
        <w:rPr>
          <w:rFonts w:ascii="Courier New" w:hAnsi="Courier New" w:cs="Courier New"/>
        </w:rPr>
        <w:t>nsensors</w:t>
      </w:r>
      <w:r>
        <w:t xml:space="preserve"> must be set to the number of points to be computed, otherwise this variable must be set to 0. For each point, it must be provided a </w:t>
      </w:r>
      <w:r w:rsidRPr="00BF0622">
        <w:rPr>
          <w:rFonts w:ascii="Courier New" w:hAnsi="Courier New" w:cs="Courier New"/>
        </w:rPr>
        <w:t>name</w:t>
      </w:r>
      <w:r>
        <w:t xml:space="preserve"> </w:t>
      </w:r>
      <w:r w:rsidR="00F647E1">
        <w:t xml:space="preserve">to identify the point </w:t>
      </w:r>
      <w:r>
        <w:t xml:space="preserve">and </w:t>
      </w:r>
      <w:r w:rsidR="00F647E1">
        <w:t>its</w:t>
      </w:r>
      <w:r>
        <w:t xml:space="preserve"> global coordinates. The output files will be called </w:t>
      </w:r>
      <w:r w:rsidRPr="00BF0622">
        <w:rPr>
          <w:rFonts w:ascii="Courier New" w:hAnsi="Courier New" w:cs="Courier New"/>
        </w:rPr>
        <w:t>filename_name.res</w:t>
      </w:r>
      <w:r>
        <w:t>.</w:t>
      </w:r>
    </w:p>
    <w:p w:rsidR="000D5BD4" w:rsidRDefault="000D5BD4" w:rsidP="000D5BD4">
      <w:r>
        <w:br w:type="page"/>
      </w:r>
    </w:p>
    <w:p w:rsidR="006A3390" w:rsidRDefault="00A51991" w:rsidP="006A3390">
      <w:pPr>
        <w:pStyle w:val="Heading1"/>
        <w:rPr>
          <w:shd w:val="clear" w:color="auto" w:fill="FFFFFF"/>
          <w:lang w:val="en-GB"/>
        </w:rPr>
      </w:pPr>
      <w:r>
        <w:rPr>
          <w:shd w:val="clear" w:color="auto" w:fill="FFFFFF"/>
          <w:lang w:val="en-GB"/>
        </w:rPr>
        <w:lastRenderedPageBreak/>
        <w:t>Verification e</w:t>
      </w:r>
      <w:r w:rsidR="006A3390">
        <w:rPr>
          <w:shd w:val="clear" w:color="auto" w:fill="FFFFFF"/>
          <w:lang w:val="en-GB"/>
        </w:rPr>
        <w:t>xamples</w:t>
      </w:r>
    </w:p>
    <w:p w:rsidR="00135DF2" w:rsidRDefault="006746EB" w:rsidP="00961E94">
      <w:pPr>
        <w:pStyle w:val="Heading2"/>
        <w:rPr>
          <w:lang w:val="en-GB"/>
        </w:rPr>
      </w:pPr>
      <w:bookmarkStart w:id="91" w:name="_Ref80971696"/>
      <w:r>
        <w:t xml:space="preserve">One-dimensional heat conduction through a plane </w:t>
      </w:r>
      <w:r w:rsidR="00822A90">
        <w:t>wall</w:t>
      </w:r>
      <w:r>
        <w:t xml:space="preserve"> with </w:t>
      </w:r>
      <w:r w:rsidR="00F8416A">
        <w:rPr>
          <w:lang w:val="en-GB"/>
        </w:rPr>
        <w:t xml:space="preserve">one </w:t>
      </w:r>
      <w:r w:rsidR="004075EE">
        <w:rPr>
          <w:lang w:val="en-GB"/>
        </w:rPr>
        <w:t>side</w:t>
      </w:r>
      <w:r w:rsidR="00F8416A">
        <w:rPr>
          <w:lang w:val="en-GB"/>
        </w:rPr>
        <w:t xml:space="preserve"> at </w:t>
      </w:r>
      <w:r w:rsidR="004075EE">
        <w:rPr>
          <w:lang w:val="en-GB"/>
        </w:rPr>
        <w:t xml:space="preserve">prescribed </w:t>
      </w:r>
      <w:r w:rsidR="00F8416A">
        <w:rPr>
          <w:lang w:val="en-GB"/>
        </w:rPr>
        <w:t>periodic temperature and the other at 0</w:t>
      </w:r>
      <w:r w:rsidR="001423FE">
        <w:rPr>
          <w:rFonts w:ascii="Arial" w:hAnsi="Arial" w:cs="Arial"/>
          <w:lang w:val="en-GB"/>
        </w:rPr>
        <w:t>°</w:t>
      </w:r>
      <w:r w:rsidR="001423FE">
        <w:rPr>
          <w:lang w:val="en-GB"/>
        </w:rPr>
        <w:t>C</w:t>
      </w:r>
      <w:bookmarkEnd w:id="91"/>
    </w:p>
    <w:p w:rsidR="00961E94" w:rsidRDefault="006746EB" w:rsidP="00135DF2">
      <w:r>
        <w:t>C</w:t>
      </w:r>
      <w:r w:rsidRPr="00C719C5">
        <w:t xml:space="preserve">onsider </w:t>
      </w:r>
      <w:r>
        <w:t>the</w:t>
      </w:r>
      <w:r w:rsidRPr="00C719C5">
        <w:t xml:space="preserve"> one</w:t>
      </w:r>
      <w:r w:rsidRPr="00C719C5">
        <w:noBreakHyphen/>
        <w:t xml:space="preserve">dimensional heat transfer through </w:t>
      </w:r>
      <w:r w:rsidRPr="00771B06">
        <w:t xml:space="preserve">a </w:t>
      </w:r>
      <w:r>
        <w:t xml:space="preserve">plane </w:t>
      </w:r>
      <w:r w:rsidR="00822A90">
        <w:t>wall</w:t>
      </w:r>
      <w:r w:rsidRPr="00C719C5">
        <w:t xml:space="preserve"> with thickness</w:t>
      </w:r>
      <w:r>
        <w:t xml:space="preserve"> </w:t>
      </w:r>
      <m:oMath>
        <m:r>
          <w:rPr>
            <w:rFonts w:ascii="Cambria Math" w:hAnsi="Cambria Math"/>
          </w:rPr>
          <m:t>L</m:t>
        </m:r>
      </m:oMath>
      <w:r>
        <w:t>,</w:t>
      </w:r>
      <w:r w:rsidRPr="00C719C5">
        <w:t xml:space="preserve"> constant thermal </w:t>
      </w:r>
      <w:r>
        <w:t xml:space="preserve">diffusivity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t xml:space="preserve"> and uniform</w:t>
      </w:r>
      <w:r w:rsidRPr="00C719C5">
        <w:t xml:space="preserve"> initial temperature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with the boundary conditions given by</w:t>
      </w:r>
    </w:p>
    <w:p w:rsidR="008A11E3" w:rsidRDefault="008A11E3" w:rsidP="00135DF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394DDD" w:rsidTr="00394DDD">
        <w:tc>
          <w:tcPr>
            <w:tcW w:w="988" w:type="dxa"/>
          </w:tcPr>
          <w:p w:rsidR="00394DDD" w:rsidRDefault="00394DDD" w:rsidP="00A407AA">
            <w:pPr>
              <w:tabs>
                <w:tab w:val="right" w:pos="9072"/>
              </w:tabs>
            </w:pPr>
          </w:p>
        </w:tc>
        <w:tc>
          <w:tcPr>
            <w:tcW w:w="7087" w:type="dxa"/>
            <w:vAlign w:val="center"/>
          </w:tcPr>
          <w:p w:rsidR="00394DDD" w:rsidRDefault="00394DDD" w:rsidP="00190F00">
            <w:pPr>
              <w:tabs>
                <w:tab w:val="right" w:pos="9072"/>
              </w:tabs>
              <w:jc w:val="center"/>
            </w:pPr>
            <m:oMathPara>
              <m:oMath>
                <m:r>
                  <w:rPr>
                    <w:rFonts w:ascii="Cambria Math" w:hAnsi="Cambria Math"/>
                  </w:rPr>
                  <m:t>T(0,t)=-</m:t>
                </m:r>
                <m:sSub>
                  <m:sSubPr>
                    <m:ctrlPr>
                      <w:rPr>
                        <w:rFonts w:ascii="Cambria Math" w:hAnsi="Cambria Math"/>
                        <w:i/>
                      </w:rPr>
                    </m:ctrlPr>
                  </m:sSubPr>
                  <m:e>
                    <m:r>
                      <w:rPr>
                        <w:rFonts w:ascii="Cambria Math" w:hAnsi="Cambria Math"/>
                      </w:rPr>
                      <m:t>T</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rPr>
                        </m:ctrlPr>
                      </m:dPr>
                      <m:e>
                        <m:f>
                          <m:fPr>
                            <m:ctrlPr>
                              <w:rPr>
                                <w:rFonts w:ascii="Cambria Math" w:hAnsi="Cambria Math"/>
                                <w:i/>
                              </w:rPr>
                            </m:ctrlPr>
                          </m:fPr>
                          <m:num>
                            <m:r>
                              <w:rPr>
                                <w:rFonts w:ascii="Cambria Math" w:hAnsi="Cambria Math"/>
                              </w:rPr>
                              <m:t>2π</m:t>
                            </m:r>
                          </m:num>
                          <m:den>
                            <m:r>
                              <w:rPr>
                                <w:rFonts w:ascii="Cambria Math" w:hAnsi="Cambria Math"/>
                              </w:rPr>
                              <m:t>P</m:t>
                            </m:r>
                          </m:den>
                        </m:f>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o</m:t>
                            </m:r>
                          </m:sub>
                        </m:sSub>
                      </m:e>
                    </m:d>
                  </m:e>
                </m:func>
              </m:oMath>
            </m:oMathPara>
          </w:p>
        </w:tc>
        <w:tc>
          <w:tcPr>
            <w:tcW w:w="1275" w:type="dxa"/>
            <w:vAlign w:val="center"/>
          </w:tcPr>
          <w:p w:rsidR="00394DDD" w:rsidRDefault="00394DDD" w:rsidP="00567391">
            <w:pPr>
              <w:keepNext/>
              <w:tabs>
                <w:tab w:val="right" w:pos="9072"/>
              </w:tabs>
              <w:jc w:val="right"/>
            </w:pPr>
            <w:bookmarkStart w:id="92" w:name="_Ref80971267"/>
            <w:r>
              <w:t>(</w:t>
            </w:r>
            <w:fldSimple w:instr=" SEQ EQ \* ARABIC ">
              <w:r w:rsidR="00CB6FE7">
                <w:rPr>
                  <w:noProof/>
                </w:rPr>
                <w:t>19</w:t>
              </w:r>
            </w:fldSimple>
            <w:r>
              <w:t>)</w:t>
            </w:r>
            <w:bookmarkEnd w:id="92"/>
            <w:r>
              <w:t xml:space="preserve"> </w:t>
            </w:r>
          </w:p>
        </w:tc>
      </w:tr>
      <w:tr w:rsidR="00394DDD" w:rsidTr="00394DDD">
        <w:tc>
          <w:tcPr>
            <w:tcW w:w="988" w:type="dxa"/>
          </w:tcPr>
          <w:p w:rsidR="00394DDD" w:rsidRDefault="00394DDD" w:rsidP="00A407AA">
            <w:pPr>
              <w:tabs>
                <w:tab w:val="right" w:pos="9072"/>
              </w:tabs>
            </w:pPr>
          </w:p>
        </w:tc>
        <w:tc>
          <w:tcPr>
            <w:tcW w:w="7087" w:type="dxa"/>
            <w:vAlign w:val="center"/>
          </w:tcPr>
          <w:p w:rsidR="00394DDD" w:rsidRDefault="00394DDD" w:rsidP="00190F00">
            <w:pPr>
              <w:tabs>
                <w:tab w:val="right" w:pos="9072"/>
              </w:tabs>
              <w:jc w:val="center"/>
            </w:pPr>
            <m:oMathPara>
              <m:oMath>
                <m:r>
                  <w:rPr>
                    <w:rFonts w:ascii="Cambria Math" w:hAnsi="Cambria Math"/>
                  </w:rPr>
                  <m:t>T(L,t)=0</m:t>
                </m:r>
              </m:oMath>
            </m:oMathPara>
          </w:p>
        </w:tc>
        <w:tc>
          <w:tcPr>
            <w:tcW w:w="1275" w:type="dxa"/>
            <w:vAlign w:val="center"/>
          </w:tcPr>
          <w:p w:rsidR="00394DDD" w:rsidRDefault="00394DDD" w:rsidP="00567391">
            <w:pPr>
              <w:keepNext/>
              <w:tabs>
                <w:tab w:val="right" w:pos="9072"/>
              </w:tabs>
              <w:jc w:val="right"/>
            </w:pPr>
            <w:bookmarkStart w:id="93" w:name="_Ref77674805"/>
            <w:r>
              <w:t>(</w:t>
            </w:r>
            <w:fldSimple w:instr=" SEQ EQ \* ARABIC ">
              <w:r w:rsidR="00CB6FE7">
                <w:rPr>
                  <w:noProof/>
                </w:rPr>
                <w:t>20</w:t>
              </w:r>
            </w:fldSimple>
            <w:r>
              <w:t>)</w:t>
            </w:r>
            <w:bookmarkEnd w:id="93"/>
            <w:r>
              <w:t xml:space="preserve"> </w:t>
            </w:r>
          </w:p>
        </w:tc>
      </w:tr>
    </w:tbl>
    <w:p w:rsidR="00135DF2" w:rsidRDefault="006746EB" w:rsidP="00135DF2">
      <w:r>
        <w:t>as show</w:t>
      </w:r>
      <w:r w:rsidR="00E3346C">
        <w:t>n</w:t>
      </w:r>
      <w:r>
        <w:t xml:space="preserve"> in </w:t>
      </w:r>
      <w:r w:rsidR="00E3346C">
        <w:fldChar w:fldCharType="begin"/>
      </w:r>
      <w:r w:rsidR="00E3346C">
        <w:instrText xml:space="preserve"> REF _Ref80864529 \h </w:instrText>
      </w:r>
      <w:r w:rsidR="00E3346C">
        <w:fldChar w:fldCharType="separate"/>
      </w:r>
      <w:r w:rsidR="00CB6FE7">
        <w:t xml:space="preserve">Figure </w:t>
      </w:r>
      <w:r w:rsidR="00CB6FE7">
        <w:rPr>
          <w:noProof/>
        </w:rPr>
        <w:t>4</w:t>
      </w:r>
      <w:r w:rsidR="00E3346C">
        <w:fldChar w:fldCharType="end"/>
      </w:r>
      <w:r w:rsidR="00E3346C">
        <w:t>.</w:t>
      </w:r>
    </w:p>
    <w:p w:rsidR="004075EE" w:rsidRDefault="006746EB" w:rsidP="006746EB">
      <w:pPr>
        <w:jc w:val="center"/>
      </w:pPr>
      <w:r>
        <w:rPr>
          <w:noProof/>
        </w:rPr>
        <w:drawing>
          <wp:inline distT="0" distB="0" distL="0" distR="0">
            <wp:extent cx="3456305" cy="185919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mplo4n.jpg"/>
                    <pic:cNvPicPr/>
                  </pic:nvPicPr>
                  <pic:blipFill rotWithShape="1">
                    <a:blip r:embed="rId11" cstate="print">
                      <a:extLst>
                        <a:ext uri="{28A0092B-C50C-407E-A947-70E740481C1C}">
                          <a14:useLocalDpi xmlns:a14="http://schemas.microsoft.com/office/drawing/2010/main" val="0"/>
                        </a:ext>
                      </a:extLst>
                    </a:blip>
                    <a:srcRect l="3613"/>
                    <a:stretch/>
                  </pic:blipFill>
                  <pic:spPr bwMode="auto">
                    <a:xfrm>
                      <a:off x="0" y="0"/>
                      <a:ext cx="3462937" cy="1862766"/>
                    </a:xfrm>
                    <a:prstGeom prst="rect">
                      <a:avLst/>
                    </a:prstGeom>
                    <a:ln>
                      <a:noFill/>
                    </a:ln>
                    <a:extLst>
                      <a:ext uri="{53640926-AAD7-44D8-BBD7-CCE9431645EC}">
                        <a14:shadowObscured xmlns:a14="http://schemas.microsoft.com/office/drawing/2010/main"/>
                      </a:ext>
                    </a:extLst>
                  </pic:spPr>
                </pic:pic>
              </a:graphicData>
            </a:graphic>
          </wp:inline>
        </w:drawing>
      </w:r>
    </w:p>
    <w:p w:rsidR="006746EB" w:rsidRDefault="006746EB" w:rsidP="006746EB">
      <w:pPr>
        <w:pStyle w:val="Caption"/>
        <w:rPr>
          <w:bCs w:val="0"/>
          <w:szCs w:val="22"/>
        </w:rPr>
      </w:pPr>
      <w:bookmarkStart w:id="94" w:name="_Ref80864529"/>
      <w:r>
        <w:t xml:space="preserve">Figure </w:t>
      </w:r>
      <w:fldSimple w:instr=" SEQ Figure \* ARABIC ">
        <w:r w:rsidR="00CB6FE7">
          <w:rPr>
            <w:noProof/>
          </w:rPr>
          <w:t>4</w:t>
        </w:r>
      </w:fldSimple>
      <w:bookmarkEnd w:id="94"/>
      <w:r>
        <w:t xml:space="preserve"> - </w:t>
      </w:r>
      <w:r w:rsidRPr="000D0348">
        <w:rPr>
          <w:bCs w:val="0"/>
          <w:szCs w:val="22"/>
        </w:rPr>
        <w:t>One dimensional heat conduction</w:t>
      </w:r>
      <w:r>
        <w:rPr>
          <w:bCs w:val="0"/>
          <w:szCs w:val="22"/>
        </w:rPr>
        <w:t xml:space="preserve"> through a plane </w:t>
      </w:r>
      <w:r w:rsidR="00822A90">
        <w:rPr>
          <w:bCs w:val="0"/>
          <w:szCs w:val="22"/>
        </w:rPr>
        <w:t>wall</w:t>
      </w:r>
      <w:r>
        <w:rPr>
          <w:bCs w:val="0"/>
          <w:szCs w:val="22"/>
        </w:rPr>
        <w:t xml:space="preserve"> wit</w:t>
      </w:r>
      <w:r w:rsidR="00FF51F7">
        <w:rPr>
          <w:bCs w:val="0"/>
          <w:szCs w:val="22"/>
        </w:rPr>
        <w:t>h periodic boundary conditions o</w:t>
      </w:r>
      <w:r>
        <w:rPr>
          <w:bCs w:val="0"/>
          <w:szCs w:val="22"/>
        </w:rPr>
        <w:t>n one side and 0</w:t>
      </w:r>
      <w:r>
        <w:rPr>
          <w:rFonts w:ascii="Arial" w:hAnsi="Arial" w:cs="Arial"/>
          <w:bCs w:val="0"/>
          <w:szCs w:val="22"/>
        </w:rPr>
        <w:t>°</w:t>
      </w:r>
      <w:r>
        <w:rPr>
          <w:bCs w:val="0"/>
          <w:szCs w:val="22"/>
        </w:rPr>
        <w:t>C in the other</w:t>
      </w:r>
    </w:p>
    <w:p w:rsidR="007731FA" w:rsidRDefault="007731FA" w:rsidP="006746EB"/>
    <w:p w:rsidR="006746EB" w:rsidRDefault="00E3346C" w:rsidP="006746EB">
      <w:r>
        <w:t xml:space="preserve">If the surface oscillation of temperature </w:t>
      </w:r>
      <m:oMath>
        <m:r>
          <w:rPr>
            <w:rFonts w:ascii="Cambria Math" w:hAnsi="Cambria Math"/>
          </w:rPr>
          <m:t>T(0,t)</m:t>
        </m:r>
      </m:oMath>
      <w:r>
        <w:t xml:space="preserve"> has been going on for so long that the steady periodic conditions are </w:t>
      </w:r>
      <w:r w:rsidR="00FF51F7">
        <w:t>e</w:t>
      </w:r>
      <w:r>
        <w:t>stablished and the influence of the initial temperature has disappeared</w:t>
      </w:r>
      <w:r w:rsidRPr="00C719C5">
        <w:t>,</w:t>
      </w:r>
      <w:r w:rsidRPr="00771B06">
        <w:t xml:space="preserve"> </w:t>
      </w:r>
      <w:r w:rsidRPr="00C719C5">
        <w:t xml:space="preserve">temperature development through the thickness of the </w:t>
      </w:r>
      <w:r w:rsidR="00822A90">
        <w:t>wall</w:t>
      </w:r>
      <w:r w:rsidRPr="00C719C5">
        <w:t xml:space="preserve"> at time </w:t>
      </w:r>
      <m:oMath>
        <m:r>
          <w:rPr>
            <w:rFonts w:ascii="Cambria Math" w:hAnsi="Cambria Math"/>
          </w:rPr>
          <m:t>t</m:t>
        </m:r>
      </m:oMath>
      <w:r w:rsidRPr="00771B06">
        <w:t xml:space="preserve"> </w:t>
      </w:r>
      <w:r>
        <w:t>can be calculated based on Puppini’s formula</w:t>
      </w:r>
      <w:r w:rsidR="00961E94">
        <w:t xml:space="preserve"> </w:t>
      </w:r>
      <w:r w:rsidR="00961E94">
        <w:fldChar w:fldCharType="begin"/>
      </w:r>
      <w:r w:rsidR="00961E94">
        <w:instrText xml:space="preserve"> REF _Ref80969464 \h </w:instrText>
      </w:r>
      <w:r w:rsidR="00961E94">
        <w:fldChar w:fldCharType="separate"/>
      </w:r>
      <w:r w:rsidR="00CB6FE7" w:rsidRPr="00CB6FE7">
        <w:t>[</w:t>
      </w:r>
      <w:r w:rsidR="00CB6FE7" w:rsidRPr="00CB6FE7">
        <w:rPr>
          <w:noProof/>
        </w:rPr>
        <w:t>8</w:t>
      </w:r>
      <w:r w:rsidR="00961E94">
        <w:fldChar w:fldCharType="end"/>
      </w:r>
      <w:r w:rsidR="00961E94">
        <w:t>]</w:t>
      </w:r>
      <w:r>
        <w:t xml:space="preserve"> and using </w:t>
      </w:r>
      <w:r w:rsidR="00AE0B64">
        <w:t>trigonometric relationships</w:t>
      </w:r>
    </w:p>
    <w:p w:rsidR="008A11E3" w:rsidRDefault="008A11E3" w:rsidP="006746E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AE6075" w:rsidTr="00AE0B64">
        <w:tc>
          <w:tcPr>
            <w:tcW w:w="988" w:type="dxa"/>
          </w:tcPr>
          <w:p w:rsidR="00AE6075" w:rsidRDefault="00AE6075" w:rsidP="00A407AA">
            <w:pPr>
              <w:tabs>
                <w:tab w:val="right" w:pos="9072"/>
              </w:tabs>
            </w:pPr>
          </w:p>
        </w:tc>
        <w:tc>
          <w:tcPr>
            <w:tcW w:w="7087" w:type="dxa"/>
            <w:vAlign w:val="center"/>
          </w:tcPr>
          <w:p w:rsidR="00AE6075" w:rsidRDefault="00AE6075" w:rsidP="00AE6075">
            <w:pPr>
              <w:tabs>
                <w:tab w:val="right" w:pos="9072"/>
              </w:tabs>
              <w:jc w:val="center"/>
            </w:pPr>
            <m:oMathPara>
              <m:oMath>
                <m:r>
                  <w:rPr>
                    <w:rFonts w:ascii="Cambria Math" w:hAnsi="Cambria Math"/>
                  </w:rPr>
                  <m:t>T(x,t)= -</m:t>
                </m:r>
                <m:sSub>
                  <m:sSubPr>
                    <m:ctrlPr>
                      <w:rPr>
                        <w:rFonts w:ascii="Cambria Math" w:hAnsi="Cambria Math"/>
                        <w:i/>
                      </w:rPr>
                    </m:ctrlPr>
                  </m:sSubPr>
                  <m:e>
                    <m:r>
                      <w:rPr>
                        <w:rFonts w:ascii="Cambria Math" w:hAnsi="Cambria Math"/>
                      </w:rPr>
                      <m:t>T</m:t>
                    </m:r>
                  </m:e>
                  <m:sub>
                    <m:r>
                      <w:rPr>
                        <w:rFonts w:ascii="Cambria Math" w:hAnsi="Cambria Math"/>
                      </w:rPr>
                      <m:t>o</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 xml:space="preserve">cos </m:t>
                        </m:r>
                      </m:fName>
                      <m:e>
                        <m:d>
                          <m:dPr>
                            <m:ctrlPr>
                              <w:rPr>
                                <w:rFonts w:ascii="Cambria Math" w:hAnsi="Cambria Math"/>
                                <w:i/>
                              </w:rPr>
                            </m:ctrlPr>
                          </m:dPr>
                          <m:e>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t</m:t>
                                    </m:r>
                                  </m:e>
                                  <m:sub>
                                    <m:r>
                                      <w:rPr>
                                        <w:rFonts w:ascii="Cambria Math" w:hAnsi="Cambria Math"/>
                                      </w:rPr>
                                      <m:t>o</m:t>
                                    </m:r>
                                  </m:sub>
                                </m:sSub>
                              </m:num>
                              <m:den>
                                <m:r>
                                  <w:rPr>
                                    <w:rFonts w:ascii="Cambria Math" w:hAnsi="Cambria Math"/>
                                  </w:rPr>
                                  <m:t>P</m:t>
                                </m:r>
                              </m:den>
                            </m:f>
                          </m:e>
                        </m:d>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2πt</m:t>
                                    </m:r>
                                  </m:num>
                                  <m:den>
                                    <m:r>
                                      <w:rPr>
                                        <w:rFonts w:ascii="Cambria Math" w:hAnsi="Cambria Math"/>
                                      </w:rPr>
                                      <m:t>P</m:t>
                                    </m:r>
                                  </m:den>
                                </m:f>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2πt</m:t>
                                    </m:r>
                                  </m:num>
                                  <m:den>
                                    <m:r>
                                      <w:rPr>
                                        <w:rFonts w:ascii="Cambria Math" w:hAnsi="Cambria Math"/>
                                      </w:rPr>
                                      <m:t>P</m:t>
                                    </m:r>
                                  </m:den>
                                </m:f>
                              </m:e>
                            </m:d>
                          </m:e>
                        </m:func>
                      </m:e>
                    </m:d>
                    <m:r>
                      <w:rPr>
                        <w:rFonts w:ascii="Cambria Math" w:hAnsi="Cambria Math"/>
                      </w:rPr>
                      <m:t>+</m:t>
                    </m:r>
                    <m:func>
                      <m:funcPr>
                        <m:ctrlPr>
                          <w:rPr>
                            <w:rFonts w:ascii="Cambria Math" w:hAnsi="Cambria Math"/>
                            <w:i/>
                          </w:rPr>
                        </m:ctrlPr>
                      </m:funcPr>
                      <m:fName>
                        <m:r>
                          <m:rPr>
                            <m:sty m:val="p"/>
                          </m:rPr>
                          <w:rPr>
                            <w:rFonts w:ascii="Cambria Math" w:hAnsi="Cambria Math"/>
                          </w:rPr>
                          <m:t xml:space="preserve">sin </m:t>
                        </m:r>
                      </m:fName>
                      <m:e>
                        <m:d>
                          <m:dPr>
                            <m:ctrlPr>
                              <w:rPr>
                                <w:rFonts w:ascii="Cambria Math" w:hAnsi="Cambria Math"/>
                                <w:i/>
                              </w:rPr>
                            </m:ctrlPr>
                          </m:dPr>
                          <m:e>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t</m:t>
                                    </m:r>
                                  </m:e>
                                  <m:sub>
                                    <m:r>
                                      <w:rPr>
                                        <w:rFonts w:ascii="Cambria Math" w:hAnsi="Cambria Math"/>
                                      </w:rPr>
                                      <m:t>o</m:t>
                                    </m:r>
                                  </m:sub>
                                </m:sSub>
                              </m:num>
                              <m:den>
                                <m:r>
                                  <w:rPr>
                                    <w:rFonts w:ascii="Cambria Math" w:hAnsi="Cambria Math"/>
                                  </w:rPr>
                                  <m:t>P</m:t>
                                </m:r>
                              </m:den>
                            </m:f>
                          </m:e>
                        </m:d>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2πt</m:t>
                                    </m:r>
                                  </m:num>
                                  <m:den>
                                    <m:r>
                                      <w:rPr>
                                        <w:rFonts w:ascii="Cambria Math" w:hAnsi="Cambria Math"/>
                                      </w:rPr>
                                      <m:t>P</m:t>
                                    </m:r>
                                  </m:den>
                                </m:f>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2πt</m:t>
                                    </m:r>
                                  </m:num>
                                  <m:den>
                                    <m:r>
                                      <w:rPr>
                                        <w:rFonts w:ascii="Cambria Math" w:hAnsi="Cambria Math"/>
                                      </w:rPr>
                                      <m:t>P</m:t>
                                    </m:r>
                                  </m:den>
                                </m:f>
                              </m:e>
                            </m:d>
                          </m:e>
                        </m:func>
                      </m:e>
                    </m:d>
                  </m:e>
                </m:d>
              </m:oMath>
            </m:oMathPara>
          </w:p>
        </w:tc>
        <w:tc>
          <w:tcPr>
            <w:tcW w:w="1275" w:type="dxa"/>
            <w:vAlign w:val="center"/>
          </w:tcPr>
          <w:p w:rsidR="00AE6075" w:rsidRDefault="00AE6075" w:rsidP="00567391">
            <w:pPr>
              <w:keepNext/>
              <w:tabs>
                <w:tab w:val="right" w:pos="9072"/>
              </w:tabs>
              <w:jc w:val="right"/>
            </w:pPr>
            <w:r>
              <w:t>(</w:t>
            </w:r>
            <w:fldSimple w:instr=" SEQ EQ \* ARABIC ">
              <w:r w:rsidR="00CB6FE7">
                <w:rPr>
                  <w:noProof/>
                </w:rPr>
                <w:t>21</w:t>
              </w:r>
            </w:fldSimple>
            <w:r>
              <w:t xml:space="preserve">) </w:t>
            </w:r>
          </w:p>
        </w:tc>
      </w:tr>
    </w:tbl>
    <w:p w:rsidR="00AE6075" w:rsidRDefault="00AE6075" w:rsidP="006746EB">
      <w:r>
        <w:t>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AE6075" w:rsidTr="00AE0B64">
        <w:tc>
          <w:tcPr>
            <w:tcW w:w="988" w:type="dxa"/>
          </w:tcPr>
          <w:p w:rsidR="00AE6075" w:rsidRDefault="00AE6075" w:rsidP="00A407AA">
            <w:pPr>
              <w:tabs>
                <w:tab w:val="right" w:pos="9072"/>
              </w:tabs>
            </w:pPr>
          </w:p>
        </w:tc>
        <w:tc>
          <w:tcPr>
            <w:tcW w:w="7087" w:type="dxa"/>
            <w:vAlign w:val="center"/>
          </w:tcPr>
          <w:p w:rsidR="00AE6075" w:rsidRDefault="006A0E99" w:rsidP="00190F00">
            <w:pPr>
              <w:tabs>
                <w:tab w:val="right" w:pos="9072"/>
              </w:tabs>
              <w:jc w:val="cente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-2M </m:t>
                </m:r>
                <m:func>
                  <m:funcPr>
                    <m:ctrlPr>
                      <w:rPr>
                        <w:rFonts w:ascii="Cambria Math" w:hAnsi="Cambria Math"/>
                        <w:i/>
                      </w:rPr>
                    </m:ctrlPr>
                  </m:funcPr>
                  <m:fName>
                    <m:r>
                      <m:rPr>
                        <m:sty m:val="p"/>
                      </m:rPr>
                      <w:rPr>
                        <w:rFonts w:ascii="Cambria Math" w:hAnsi="Cambria Math"/>
                      </w:rPr>
                      <m:t>sinh</m:t>
                    </m:r>
                  </m:fName>
                  <m:e>
                    <m:r>
                      <w:rPr>
                        <w:rFonts w:ascii="Cambria Math" w:hAnsi="Cambria Math"/>
                      </w:rPr>
                      <m:t>z</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z</m:t>
                    </m:r>
                  </m:e>
                </m:func>
                <m:r>
                  <w:rPr>
                    <w:rFonts w:ascii="Cambria Math" w:hAnsi="Cambria Math"/>
                  </w:rPr>
                  <m:t xml:space="preserve">- 2 N </m:t>
                </m:r>
                <m:func>
                  <m:funcPr>
                    <m:ctrlPr>
                      <w:rPr>
                        <w:rFonts w:ascii="Cambria Math" w:hAnsi="Cambria Math"/>
                        <w:i/>
                      </w:rPr>
                    </m:ctrlPr>
                  </m:funcPr>
                  <m:fName>
                    <m:r>
                      <m:rPr>
                        <m:sty m:val="p"/>
                      </m:rPr>
                      <w:rPr>
                        <w:rFonts w:ascii="Cambria Math" w:hAnsi="Cambria Math"/>
                      </w:rPr>
                      <m:t>cosh</m:t>
                    </m:r>
                  </m:fName>
                  <m:e>
                    <m:r>
                      <w:rPr>
                        <w:rFonts w:ascii="Cambria Math" w:hAnsi="Cambria Math"/>
                      </w:rPr>
                      <m:t>z</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z</m:t>
                    </m:r>
                  </m:e>
                </m:func>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z</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z</m:t>
                    </m:r>
                  </m:e>
                </m:func>
              </m:oMath>
            </m:oMathPara>
          </w:p>
        </w:tc>
        <w:tc>
          <w:tcPr>
            <w:tcW w:w="1275" w:type="dxa"/>
            <w:vAlign w:val="center"/>
          </w:tcPr>
          <w:p w:rsidR="00AE6075" w:rsidRDefault="00AE6075" w:rsidP="00567391">
            <w:pPr>
              <w:keepNext/>
              <w:tabs>
                <w:tab w:val="right" w:pos="9072"/>
              </w:tabs>
              <w:jc w:val="right"/>
            </w:pPr>
            <w:r>
              <w:t>(</w:t>
            </w:r>
            <w:fldSimple w:instr=" SEQ EQ \* ARABIC ">
              <w:r w:rsidR="00CB6FE7">
                <w:rPr>
                  <w:noProof/>
                </w:rPr>
                <w:t>22</w:t>
              </w:r>
            </w:fldSimple>
            <w:r>
              <w:t xml:space="preserve">) </w:t>
            </w:r>
          </w:p>
        </w:tc>
      </w:tr>
      <w:tr w:rsidR="00AE0B64" w:rsidTr="00AE0B64">
        <w:tc>
          <w:tcPr>
            <w:tcW w:w="988" w:type="dxa"/>
          </w:tcPr>
          <w:p w:rsidR="00AE0B64" w:rsidRDefault="00AE0B64" w:rsidP="00A407AA">
            <w:pPr>
              <w:tabs>
                <w:tab w:val="right" w:pos="9072"/>
              </w:tabs>
            </w:pPr>
          </w:p>
        </w:tc>
        <w:tc>
          <w:tcPr>
            <w:tcW w:w="7087" w:type="dxa"/>
            <w:vAlign w:val="center"/>
          </w:tcPr>
          <w:p w:rsidR="00AE0B64" w:rsidRDefault="006A0E99" w:rsidP="00190F00">
            <w:pPr>
              <w:tabs>
                <w:tab w:val="right" w:pos="9072"/>
              </w:tabs>
              <w:jc w:val="center"/>
            </w:pPr>
            <m:oMathPara>
              <m:oMath>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2M </m:t>
                </m:r>
                <m:func>
                  <m:funcPr>
                    <m:ctrlPr>
                      <w:rPr>
                        <w:rFonts w:ascii="Cambria Math" w:hAnsi="Cambria Math"/>
                        <w:i/>
                      </w:rPr>
                    </m:ctrlPr>
                  </m:funcPr>
                  <m:fName>
                    <m:r>
                      <m:rPr>
                        <m:sty m:val="p"/>
                      </m:rPr>
                      <w:rPr>
                        <w:rFonts w:ascii="Cambria Math" w:hAnsi="Cambria Math"/>
                      </w:rPr>
                      <m:t>cosh</m:t>
                    </m:r>
                  </m:fName>
                  <m:e>
                    <m:r>
                      <w:rPr>
                        <w:rFonts w:ascii="Cambria Math" w:hAnsi="Cambria Math"/>
                      </w:rPr>
                      <m:t>z</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z</m:t>
                    </m:r>
                  </m:e>
                </m:func>
                <m:r>
                  <w:rPr>
                    <w:rFonts w:ascii="Cambria Math" w:hAnsi="Cambria Math"/>
                  </w:rPr>
                  <m:t xml:space="preserve">- 2 N </m:t>
                </m:r>
                <m:func>
                  <m:funcPr>
                    <m:ctrlPr>
                      <w:rPr>
                        <w:rFonts w:ascii="Cambria Math" w:hAnsi="Cambria Math"/>
                        <w:i/>
                      </w:rPr>
                    </m:ctrlPr>
                  </m:funcPr>
                  <m:fName>
                    <m:r>
                      <m:rPr>
                        <m:sty m:val="p"/>
                      </m:rPr>
                      <w:rPr>
                        <w:rFonts w:ascii="Cambria Math" w:hAnsi="Cambria Math"/>
                      </w:rPr>
                      <m:t>sinh</m:t>
                    </m:r>
                  </m:fName>
                  <m:e>
                    <m:r>
                      <w:rPr>
                        <w:rFonts w:ascii="Cambria Math" w:hAnsi="Cambria Math"/>
                      </w:rPr>
                      <m:t>z</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z</m:t>
                    </m:r>
                  </m:e>
                </m:func>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z</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z</m:t>
                    </m:r>
                  </m:e>
                </m:func>
              </m:oMath>
            </m:oMathPara>
          </w:p>
        </w:tc>
        <w:tc>
          <w:tcPr>
            <w:tcW w:w="1275" w:type="dxa"/>
            <w:vAlign w:val="center"/>
          </w:tcPr>
          <w:p w:rsidR="00AE0B64" w:rsidRDefault="00AE0B64" w:rsidP="00567391">
            <w:pPr>
              <w:keepNext/>
              <w:tabs>
                <w:tab w:val="right" w:pos="9072"/>
              </w:tabs>
              <w:jc w:val="right"/>
            </w:pPr>
            <w:r>
              <w:t>(</w:t>
            </w:r>
            <w:fldSimple w:instr=" SEQ EQ \* ARABIC ">
              <w:r w:rsidR="00CB6FE7">
                <w:rPr>
                  <w:noProof/>
                </w:rPr>
                <w:t>23</w:t>
              </w:r>
            </w:fldSimple>
            <w:r>
              <w:t xml:space="preserve">) </w:t>
            </w:r>
          </w:p>
        </w:tc>
      </w:tr>
    </w:tbl>
    <w:p w:rsidR="008A11E3" w:rsidRDefault="008A11E3" w:rsidP="006746EB"/>
    <w:p w:rsidR="00AE6075" w:rsidRDefault="00AE13D2" w:rsidP="006746EB">
      <w:r>
        <w:t>a</w:t>
      </w:r>
      <w:r w:rsidR="00AE0B64">
        <w:t>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AE0B64" w:rsidTr="00AE0B64">
        <w:tc>
          <w:tcPr>
            <w:tcW w:w="988" w:type="dxa"/>
          </w:tcPr>
          <w:p w:rsidR="00AE0B64" w:rsidRDefault="00AE0B64" w:rsidP="00A407AA">
            <w:pPr>
              <w:tabs>
                <w:tab w:val="right" w:pos="9072"/>
              </w:tabs>
            </w:pPr>
          </w:p>
        </w:tc>
        <w:tc>
          <w:tcPr>
            <w:tcW w:w="7087" w:type="dxa"/>
            <w:vAlign w:val="center"/>
          </w:tcPr>
          <w:p w:rsidR="00AE0B64" w:rsidRDefault="00AE0B64" w:rsidP="00190F00">
            <w:pPr>
              <w:tabs>
                <w:tab w:val="right" w:pos="9072"/>
              </w:tabs>
              <w:jc w:val="center"/>
            </w:pPr>
            <m:oMathPara>
              <m:oMath>
                <m:r>
                  <w:rPr>
                    <w:rFonts w:ascii="Cambria Math" w:hAnsi="Cambria Math"/>
                  </w:rPr>
                  <m:t xml:space="preserve">M=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sup>
                    </m:sSup>
                    <m:r>
                      <w:rPr>
                        <w:rFonts w:ascii="Cambria Math" w:hAnsi="Cambria Math"/>
                      </w:rPr>
                      <m:t xml:space="preserve"> - </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e>
                    </m:func>
                  </m:num>
                  <m:den>
                    <m:r>
                      <w:rPr>
                        <w:rFonts w:ascii="Cambria Math" w:hAnsi="Cambria Math"/>
                      </w:rPr>
                      <m:t>2(</m:t>
                    </m:r>
                    <m:func>
                      <m:funcPr>
                        <m:ctrlPr>
                          <w:rPr>
                            <w:rFonts w:ascii="Cambria Math" w:hAnsi="Cambria Math"/>
                            <w:i/>
                          </w:rPr>
                        </m:ctrlPr>
                      </m:funcPr>
                      <m:fName>
                        <m:r>
                          <m:rPr>
                            <m:sty m:val="p"/>
                          </m:rPr>
                          <w:rPr>
                            <w:rFonts w:ascii="Cambria Math" w:hAnsi="Cambria Math"/>
                          </w:rPr>
                          <m:t>cosh</m:t>
                        </m:r>
                      </m:fName>
                      <m:e>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e>
                    </m:func>
                    <m:r>
                      <w:rPr>
                        <w:rFonts w:ascii="Cambria Math" w:hAnsi="Cambria Math"/>
                      </w:rPr>
                      <m:t xml:space="preserve"> - </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e>
                    </m:func>
                    <m:r>
                      <w:rPr>
                        <w:rFonts w:ascii="Cambria Math" w:hAnsi="Cambria Math"/>
                      </w:rPr>
                      <m:t>)</m:t>
                    </m:r>
                  </m:den>
                </m:f>
              </m:oMath>
            </m:oMathPara>
          </w:p>
        </w:tc>
        <w:tc>
          <w:tcPr>
            <w:tcW w:w="1275" w:type="dxa"/>
            <w:vAlign w:val="center"/>
          </w:tcPr>
          <w:p w:rsidR="00AE0B64" w:rsidRDefault="00AE0B64" w:rsidP="00567391">
            <w:pPr>
              <w:keepNext/>
              <w:tabs>
                <w:tab w:val="right" w:pos="9072"/>
              </w:tabs>
              <w:jc w:val="right"/>
            </w:pPr>
            <w:r>
              <w:t>(</w:t>
            </w:r>
            <w:fldSimple w:instr=" SEQ EQ \* ARABIC ">
              <w:r w:rsidR="00CB6FE7">
                <w:rPr>
                  <w:noProof/>
                </w:rPr>
                <w:t>24</w:t>
              </w:r>
            </w:fldSimple>
            <w:r>
              <w:t xml:space="preserve">) </w:t>
            </w:r>
          </w:p>
        </w:tc>
      </w:tr>
      <w:tr w:rsidR="00AE0B64" w:rsidTr="00AE0B64">
        <w:tc>
          <w:tcPr>
            <w:tcW w:w="988" w:type="dxa"/>
          </w:tcPr>
          <w:p w:rsidR="00AE0B64" w:rsidRDefault="00AE0B64" w:rsidP="00A407AA">
            <w:pPr>
              <w:tabs>
                <w:tab w:val="right" w:pos="9072"/>
              </w:tabs>
            </w:pPr>
          </w:p>
        </w:tc>
        <w:tc>
          <w:tcPr>
            <w:tcW w:w="7087" w:type="dxa"/>
            <w:vAlign w:val="center"/>
          </w:tcPr>
          <w:p w:rsidR="00AE0B64" w:rsidRDefault="00AE0B64" w:rsidP="00190F00">
            <w:pPr>
              <w:tabs>
                <w:tab w:val="right" w:pos="9072"/>
              </w:tabs>
              <w:jc w:val="center"/>
            </w:pPr>
            <m:oMathPara>
              <m:oMath>
                <m:r>
                  <w:rPr>
                    <w:rFonts w:ascii="Cambria Math" w:hAnsi="Cambria Math"/>
                  </w:rPr>
                  <m:t xml:space="preserv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e>
                    </m:func>
                  </m:num>
                  <m:den>
                    <m:r>
                      <w:rPr>
                        <w:rFonts w:ascii="Cambria Math" w:hAnsi="Cambria Math"/>
                      </w:rPr>
                      <m:t>2(</m:t>
                    </m:r>
                    <m:func>
                      <m:funcPr>
                        <m:ctrlPr>
                          <w:rPr>
                            <w:rFonts w:ascii="Cambria Math" w:hAnsi="Cambria Math"/>
                            <w:i/>
                          </w:rPr>
                        </m:ctrlPr>
                      </m:funcPr>
                      <m:fName>
                        <m:r>
                          <m:rPr>
                            <m:sty m:val="p"/>
                          </m:rPr>
                          <w:rPr>
                            <w:rFonts w:ascii="Cambria Math" w:hAnsi="Cambria Math"/>
                          </w:rPr>
                          <m:t>cosh</m:t>
                        </m:r>
                      </m:fName>
                      <m:e>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e>
                    </m:func>
                    <m:r>
                      <w:rPr>
                        <w:rFonts w:ascii="Cambria Math" w:hAnsi="Cambria Math"/>
                      </w:rPr>
                      <m:t xml:space="preserve"> - </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e>
                    </m:func>
                    <m:r>
                      <w:rPr>
                        <w:rFonts w:ascii="Cambria Math" w:hAnsi="Cambria Math"/>
                      </w:rPr>
                      <m:t>)</m:t>
                    </m:r>
                  </m:den>
                </m:f>
              </m:oMath>
            </m:oMathPara>
          </w:p>
        </w:tc>
        <w:tc>
          <w:tcPr>
            <w:tcW w:w="1275" w:type="dxa"/>
            <w:vAlign w:val="center"/>
          </w:tcPr>
          <w:p w:rsidR="00AE0B64" w:rsidRDefault="00AE0B64" w:rsidP="00567391">
            <w:pPr>
              <w:keepNext/>
              <w:tabs>
                <w:tab w:val="right" w:pos="9072"/>
              </w:tabs>
              <w:jc w:val="right"/>
            </w:pPr>
            <w:r>
              <w:t>(</w:t>
            </w:r>
            <w:fldSimple w:instr=" SEQ EQ \* ARABIC ">
              <w:r w:rsidR="00CB6FE7">
                <w:rPr>
                  <w:noProof/>
                </w:rPr>
                <w:t>25</w:t>
              </w:r>
            </w:fldSimple>
            <w:r>
              <w:t xml:space="preserve">) </w:t>
            </w:r>
          </w:p>
        </w:tc>
      </w:tr>
      <w:tr w:rsidR="00AE0B64" w:rsidTr="00AE0B64">
        <w:tc>
          <w:tcPr>
            <w:tcW w:w="988" w:type="dxa"/>
          </w:tcPr>
          <w:p w:rsidR="00AE0B64" w:rsidRDefault="00AE0B64" w:rsidP="00A407AA">
            <w:pPr>
              <w:tabs>
                <w:tab w:val="right" w:pos="9072"/>
              </w:tabs>
            </w:pPr>
          </w:p>
        </w:tc>
        <w:tc>
          <w:tcPr>
            <w:tcW w:w="7087" w:type="dxa"/>
            <w:vAlign w:val="center"/>
          </w:tcPr>
          <w:p w:rsidR="00AE0B64" w:rsidRDefault="006A0E99" w:rsidP="00190F00">
            <w:pPr>
              <w:tabs>
                <w:tab w:val="right" w:pos="9072"/>
              </w:tabs>
              <w:jc w:val="center"/>
            </w:pPr>
            <m:oMathPara>
              <m:oMath>
                <m:sSub>
                  <m:sSubPr>
                    <m:ctrlPr>
                      <w:rPr>
                        <w:rFonts w:ascii="Cambria Math" w:eastAsia="Times New Roman" w:hAnsi="Cambria Math" w:cs="Times New Roman"/>
                        <w:i/>
                      </w:rPr>
                    </m:ctrlPr>
                  </m:sSubPr>
                  <m:e>
                    <m:r>
                      <w:rPr>
                        <w:rFonts w:ascii="Cambria Math" w:eastAsia="Times New Roman" w:hAnsi="Cambria Math" w:cs="Times New Roman"/>
                      </w:rPr>
                      <m:t>z</m:t>
                    </m:r>
                  </m:e>
                  <m:sub>
                    <m:r>
                      <w:rPr>
                        <w:rFonts w:ascii="Cambria Math" w:eastAsia="Times New Roman" w:hAnsi="Cambria Math" w:cs="Times New Roman"/>
                      </w:rPr>
                      <m:t>o</m:t>
                    </m:r>
                  </m:sub>
                </m:sSub>
                <m:r>
                  <w:rPr>
                    <w:rFonts w:ascii="Cambria Math" w:eastAsia="Times New Roman" w:hAnsi="Cambria Math" w:cs="Times New Roman"/>
                  </w:rPr>
                  <m:t xml:space="preserve"> = </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r>
                          <w:rPr>
                            <w:rFonts w:ascii="Cambria Math" w:eastAsia="Times New Roman" w:hAnsi="Cambria Math" w:cs="Times New Roman"/>
                          </w:rPr>
                          <m:t>π</m:t>
                        </m:r>
                      </m:num>
                      <m:den>
                        <m:r>
                          <w:rPr>
                            <w:rFonts w:ascii="Cambria Math" w:eastAsia="Times New Roman" w:hAnsi="Cambria Math" w:cs="Times New Roman"/>
                          </w:rPr>
                          <m:t xml:space="preserve">P </m:t>
                        </m:r>
                        <m:sSup>
                          <m:sSupPr>
                            <m:ctrlPr>
                              <w:rPr>
                                <w:rFonts w:ascii="Cambria Math" w:eastAsia="Times New Roman" w:hAnsi="Cambria Math" w:cs="Times New Roman"/>
                                <w:i/>
                              </w:rPr>
                            </m:ctrlPr>
                          </m:sSupPr>
                          <m:e>
                            <m:r>
                              <w:rPr>
                                <w:rFonts w:ascii="Cambria Math" w:eastAsia="Times New Roman" w:hAnsi="Cambria Math" w:cs="Times New Roman"/>
                              </w:rPr>
                              <m:t>h</m:t>
                            </m:r>
                          </m:e>
                          <m:sup>
                            <m:r>
                              <w:rPr>
                                <w:rFonts w:ascii="Cambria Math" w:eastAsia="Times New Roman" w:hAnsi="Cambria Math" w:cs="Times New Roman"/>
                              </w:rPr>
                              <m:t>2</m:t>
                            </m:r>
                          </m:sup>
                        </m:sSup>
                      </m:den>
                    </m:f>
                  </m:e>
                </m:rad>
                <m:r>
                  <w:rPr>
                    <w:rFonts w:ascii="Cambria Math" w:eastAsia="Times New Roman" w:hAnsi="Cambria Math" w:cs="Times New Roman"/>
                  </w:rPr>
                  <m:t xml:space="preserve"> L</m:t>
                </m:r>
              </m:oMath>
            </m:oMathPara>
          </w:p>
        </w:tc>
        <w:tc>
          <w:tcPr>
            <w:tcW w:w="1275" w:type="dxa"/>
            <w:vAlign w:val="center"/>
          </w:tcPr>
          <w:p w:rsidR="00AE0B64" w:rsidRDefault="00AE0B64" w:rsidP="00567391">
            <w:pPr>
              <w:keepNext/>
              <w:tabs>
                <w:tab w:val="right" w:pos="9072"/>
              </w:tabs>
              <w:jc w:val="right"/>
            </w:pPr>
            <w:r>
              <w:t>(</w:t>
            </w:r>
            <w:fldSimple w:instr=" SEQ EQ \* ARABIC ">
              <w:r w:rsidR="00CB6FE7">
                <w:rPr>
                  <w:noProof/>
                </w:rPr>
                <w:t>26</w:t>
              </w:r>
            </w:fldSimple>
            <w:r>
              <w:t xml:space="preserve">) </w:t>
            </w:r>
          </w:p>
        </w:tc>
      </w:tr>
      <w:tr w:rsidR="00AE0B64" w:rsidTr="00AE0B64">
        <w:tc>
          <w:tcPr>
            <w:tcW w:w="988" w:type="dxa"/>
          </w:tcPr>
          <w:p w:rsidR="00AE0B64" w:rsidRDefault="00AE0B64" w:rsidP="00A407AA">
            <w:pPr>
              <w:tabs>
                <w:tab w:val="right" w:pos="9072"/>
              </w:tabs>
            </w:pPr>
          </w:p>
        </w:tc>
        <w:tc>
          <w:tcPr>
            <w:tcW w:w="7087" w:type="dxa"/>
            <w:vAlign w:val="center"/>
          </w:tcPr>
          <w:p w:rsidR="00AE0B64" w:rsidRDefault="00AE0B64" w:rsidP="00190F00">
            <w:pPr>
              <w:tabs>
                <w:tab w:val="right" w:pos="9072"/>
              </w:tabs>
              <w:jc w:val="center"/>
            </w:pPr>
            <m:oMathPara>
              <m:oMath>
                <m:r>
                  <w:rPr>
                    <w:rFonts w:ascii="Cambria Math" w:eastAsia="Times New Roman" w:hAnsi="Cambria Math" w:cs="Times New Roman"/>
                  </w:rPr>
                  <m:t xml:space="preserve">z = </m:t>
                </m:r>
                <m:rad>
                  <m:radPr>
                    <m:degHide m:val="1"/>
                    <m:ctrlPr>
                      <w:rPr>
                        <w:rFonts w:ascii="Cambria Math" w:eastAsia="Times New Roman" w:hAnsi="Cambria Math" w:cs="Times New Roman"/>
                        <w:i/>
                      </w:rPr>
                    </m:ctrlPr>
                  </m:radPr>
                  <m:deg/>
                  <m:e>
                    <m:f>
                      <m:fPr>
                        <m:ctrlPr>
                          <w:rPr>
                            <w:rFonts w:ascii="Cambria Math" w:eastAsia="Times New Roman" w:hAnsi="Cambria Math" w:cs="Times New Roman"/>
                            <w:i/>
                          </w:rPr>
                        </m:ctrlPr>
                      </m:fPr>
                      <m:num>
                        <m:r>
                          <w:rPr>
                            <w:rFonts w:ascii="Cambria Math" w:eastAsia="Times New Roman" w:hAnsi="Cambria Math" w:cs="Times New Roman"/>
                          </w:rPr>
                          <m:t>π</m:t>
                        </m:r>
                      </m:num>
                      <m:den>
                        <m:r>
                          <w:rPr>
                            <w:rFonts w:ascii="Cambria Math" w:eastAsia="Times New Roman" w:hAnsi="Cambria Math" w:cs="Times New Roman"/>
                          </w:rPr>
                          <m:t xml:space="preserve">P </m:t>
                        </m:r>
                        <m:sSup>
                          <m:sSupPr>
                            <m:ctrlPr>
                              <w:rPr>
                                <w:rFonts w:ascii="Cambria Math" w:eastAsia="Times New Roman" w:hAnsi="Cambria Math" w:cs="Times New Roman"/>
                                <w:i/>
                              </w:rPr>
                            </m:ctrlPr>
                          </m:sSupPr>
                          <m:e>
                            <m:r>
                              <w:rPr>
                                <w:rFonts w:ascii="Cambria Math" w:eastAsia="Times New Roman" w:hAnsi="Cambria Math" w:cs="Times New Roman"/>
                              </w:rPr>
                              <m:t>h</m:t>
                            </m:r>
                          </m:e>
                          <m:sup>
                            <m:r>
                              <w:rPr>
                                <w:rFonts w:ascii="Cambria Math" w:eastAsia="Times New Roman" w:hAnsi="Cambria Math" w:cs="Times New Roman"/>
                              </w:rPr>
                              <m:t>2</m:t>
                            </m:r>
                          </m:sup>
                        </m:sSup>
                      </m:den>
                    </m:f>
                  </m:e>
                </m:rad>
                <m:r>
                  <w:rPr>
                    <w:rFonts w:ascii="Cambria Math" w:eastAsia="Times New Roman" w:hAnsi="Cambria Math" w:cs="Times New Roman"/>
                  </w:rPr>
                  <m:t xml:space="preserve"> x</m:t>
                </m:r>
              </m:oMath>
            </m:oMathPara>
          </w:p>
        </w:tc>
        <w:tc>
          <w:tcPr>
            <w:tcW w:w="1275" w:type="dxa"/>
            <w:vAlign w:val="center"/>
          </w:tcPr>
          <w:p w:rsidR="00AE0B64" w:rsidRDefault="00AE0B64" w:rsidP="00567391">
            <w:pPr>
              <w:keepNext/>
              <w:tabs>
                <w:tab w:val="right" w:pos="9072"/>
              </w:tabs>
              <w:jc w:val="right"/>
            </w:pPr>
            <w:r>
              <w:t>(</w:t>
            </w:r>
            <w:fldSimple w:instr=" SEQ EQ \* ARABIC ">
              <w:r w:rsidR="00CB6FE7">
                <w:rPr>
                  <w:noProof/>
                </w:rPr>
                <w:t>27</w:t>
              </w:r>
            </w:fldSimple>
            <w:r>
              <w:t xml:space="preserve">) </w:t>
            </w:r>
          </w:p>
        </w:tc>
      </w:tr>
    </w:tbl>
    <w:p w:rsidR="0081098A" w:rsidRDefault="0081098A" w:rsidP="006746EB"/>
    <w:p w:rsidR="00F647E1" w:rsidRDefault="00AE13D2" w:rsidP="006746EB">
      <w:r>
        <w:t>Since the model is infinitely long in one direction, the model is essentially one-dimensional, and horizontal boundaries may be represented as adiabatic boundaries</w:t>
      </w:r>
      <w:r w:rsidR="0081098A">
        <w:t xml:space="preserve">, </w:t>
      </w:r>
      <w:r w:rsidR="0081098A">
        <w:fldChar w:fldCharType="begin"/>
      </w:r>
      <w:r w:rsidR="0081098A">
        <w:instrText xml:space="preserve"> REF _Ref80868913 \h </w:instrText>
      </w:r>
      <w:r w:rsidR="0081098A">
        <w:fldChar w:fldCharType="separate"/>
      </w:r>
      <w:r w:rsidR="00CB6FE7">
        <w:t xml:space="preserve">Figure </w:t>
      </w:r>
      <w:r w:rsidR="00CB6FE7">
        <w:rPr>
          <w:noProof/>
        </w:rPr>
        <w:t>5</w:t>
      </w:r>
      <w:r w:rsidR="0081098A">
        <w:fldChar w:fldCharType="end"/>
      </w:r>
      <w:r>
        <w:t>.</w:t>
      </w:r>
    </w:p>
    <w:p w:rsidR="00AE0B64" w:rsidRDefault="00F647E1" w:rsidP="006746EB">
      <w:r>
        <w:t>In this example</w:t>
      </w:r>
      <w:r w:rsidR="00FA2F44">
        <w:t xml:space="preserve"> the </w:t>
      </w:r>
      <w:r w:rsidR="00FA2F44" w:rsidRPr="00C719C5">
        <w:t xml:space="preserve">thermal </w:t>
      </w:r>
      <w:r w:rsidR="00FA2F44">
        <w:t xml:space="preserve">diffusivity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=k/(ρ C)</m:t>
        </m:r>
      </m:oMath>
      <w:r w:rsidR="00FA2F44">
        <w:t xml:space="preserve"> </w:t>
      </w:r>
      <w:r>
        <w:t xml:space="preserve">was set </w:t>
      </w:r>
      <w:r w:rsidR="00FA2F44">
        <w:t>to 1 m</w:t>
      </w:r>
      <w:r w:rsidR="00FA2F44">
        <w:rPr>
          <w:vertAlign w:val="superscript"/>
        </w:rPr>
        <w:t>2</w:t>
      </w:r>
      <w:r w:rsidR="00FA2F44">
        <w:t>/</w:t>
      </w:r>
      <w:r w:rsidR="003466B9">
        <w:t>day</w:t>
      </w:r>
      <w:r w:rsidR="00FA2F44">
        <w:t>,</w:t>
      </w:r>
      <w:r>
        <w:t xml:space="preserve"> the period </w:t>
      </w:r>
      <m:oMath>
        <m:r>
          <w:rPr>
            <w:rFonts w:ascii="Cambria Math" w:eastAsia="Times New Roman" w:hAnsi="Cambria Math" w:cs="Times New Roman"/>
          </w:rPr>
          <m:t>P</m:t>
        </m:r>
      </m:oMath>
      <w:r w:rsidR="00FA2F44">
        <w:t xml:space="preserve"> to 365 days,</w:t>
      </w:r>
      <w:r>
        <w:t xml:space="preserve"> and the periodic parameters</w:t>
      </w:r>
      <w:r w:rsidR="00FA2F44">
        <w:t xml:space="preserve"> </w:t>
      </w: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00FA2F44">
        <w:t xml:space="preserve"> to 40</w:t>
      </w:r>
      <w:r w:rsidR="00FA2F44">
        <w:rPr>
          <w:rFonts w:ascii="Arial" w:hAnsi="Arial" w:cs="Arial"/>
        </w:rPr>
        <w:t>°</w:t>
      </w:r>
      <w:r w:rsidR="00FA2F44">
        <w:t>C</w:t>
      </w:r>
      <w:r w:rsidR="003466B9">
        <w:t xml:space="preserve"> and </w:t>
      </w:r>
      <m:oMath>
        <m:sSub>
          <m:sSubPr>
            <m:ctrlPr>
              <w:rPr>
                <w:rFonts w:ascii="Cambria Math" w:hAnsi="Cambria Math"/>
                <w:i/>
              </w:rPr>
            </m:ctrlPr>
          </m:sSubPr>
          <m:e>
            <m:r>
              <w:rPr>
                <w:rFonts w:ascii="Cambria Math" w:hAnsi="Cambria Math"/>
              </w:rPr>
              <m:t>t</m:t>
            </m:r>
          </m:e>
          <m:sub>
            <m:r>
              <w:rPr>
                <w:rFonts w:ascii="Cambria Math" w:hAnsi="Cambria Math"/>
              </w:rPr>
              <m:t>o</m:t>
            </m:r>
          </m:sub>
        </m:sSub>
      </m:oMath>
      <w:r w:rsidR="003466B9">
        <w:t xml:space="preserve"> to 73 days.</w:t>
      </w:r>
    </w:p>
    <w:p w:rsidR="00920458" w:rsidRDefault="00920458" w:rsidP="006746EB"/>
    <w:p w:rsidR="00AE13D2" w:rsidRPr="006746EB" w:rsidRDefault="00FA2F44" w:rsidP="006746EB">
      <w:r>
        <w:rPr>
          <w:noProof/>
        </w:rPr>
        <w:drawing>
          <wp:inline distT="0" distB="0" distL="0" distR="0">
            <wp:extent cx="5943600" cy="1402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mplo4o.jpg"/>
                    <pic:cNvPicPr/>
                  </pic:nvPicPr>
                  <pic:blipFill rotWithShape="1">
                    <a:blip r:embed="rId12" cstate="print">
                      <a:extLst>
                        <a:ext uri="{28A0092B-C50C-407E-A947-70E740481C1C}">
                          <a14:useLocalDpi xmlns:a14="http://schemas.microsoft.com/office/drawing/2010/main" val="0"/>
                        </a:ext>
                      </a:extLst>
                    </a:blip>
                    <a:srcRect b="35457"/>
                    <a:stretch/>
                  </pic:blipFill>
                  <pic:spPr bwMode="auto">
                    <a:xfrm>
                      <a:off x="0" y="0"/>
                      <a:ext cx="5943600" cy="1402080"/>
                    </a:xfrm>
                    <a:prstGeom prst="rect">
                      <a:avLst/>
                    </a:prstGeom>
                    <a:ln>
                      <a:noFill/>
                    </a:ln>
                    <a:extLst>
                      <a:ext uri="{53640926-AAD7-44D8-BBD7-CCE9431645EC}">
                        <a14:shadowObscured xmlns:a14="http://schemas.microsoft.com/office/drawing/2010/main"/>
                      </a:ext>
                    </a:extLst>
                  </pic:spPr>
                </pic:pic>
              </a:graphicData>
            </a:graphic>
          </wp:inline>
        </w:drawing>
      </w:r>
    </w:p>
    <w:p w:rsidR="006746EB" w:rsidRDefault="00FA2F44" w:rsidP="00FA2F44">
      <w:pPr>
        <w:pStyle w:val="Caption"/>
      </w:pPr>
      <w:bookmarkStart w:id="95" w:name="_Ref80868913"/>
      <w:r>
        <w:t xml:space="preserve">Figure </w:t>
      </w:r>
      <w:fldSimple w:instr=" SEQ Figure \* ARABIC ">
        <w:r w:rsidR="00CB6FE7">
          <w:rPr>
            <w:noProof/>
          </w:rPr>
          <w:t>5</w:t>
        </w:r>
      </w:fldSimple>
      <w:bookmarkEnd w:id="95"/>
      <w:r>
        <w:t xml:space="preserve"> – Idealization of the </w:t>
      </w:r>
      <w:r w:rsidR="00E6640E">
        <w:t>plane wall</w:t>
      </w:r>
    </w:p>
    <w:p w:rsidR="007731FA" w:rsidRDefault="007731FA" w:rsidP="003466B9">
      <w:pPr>
        <w:rPr>
          <w:lang w:val="en-GB"/>
        </w:rPr>
      </w:pPr>
    </w:p>
    <w:p w:rsidR="007419DE" w:rsidRDefault="003466B9" w:rsidP="003466B9">
      <w:pPr>
        <w:rPr>
          <w:lang w:val="en-GB"/>
        </w:rPr>
      </w:pPr>
      <w:r>
        <w:rPr>
          <w:lang w:val="en-GB"/>
        </w:rPr>
        <w:t xml:space="preserve">The </w:t>
      </w:r>
      <w:r w:rsidR="00822A90">
        <w:rPr>
          <w:lang w:val="en-GB"/>
        </w:rPr>
        <w:t>wall</w:t>
      </w:r>
      <w:r>
        <w:rPr>
          <w:lang w:val="en-GB"/>
        </w:rPr>
        <w:t xml:space="preserve"> was divided into a row of 8 quadratic quadrilateral elements. </w:t>
      </w:r>
      <w:r w:rsidR="007419DE">
        <w:rPr>
          <w:lang w:val="en-GB"/>
        </w:rPr>
        <w:fldChar w:fldCharType="begin"/>
      </w:r>
      <w:r w:rsidR="007419DE">
        <w:rPr>
          <w:lang w:val="en-GB"/>
        </w:rPr>
        <w:instrText xml:space="preserve"> REF _Ref80888336 \h </w:instrText>
      </w:r>
      <w:r w:rsidR="007419DE">
        <w:rPr>
          <w:lang w:val="en-GB"/>
        </w:rPr>
      </w:r>
      <w:r w:rsidR="007419DE">
        <w:rPr>
          <w:lang w:val="en-GB"/>
        </w:rPr>
        <w:fldChar w:fldCharType="separate"/>
      </w:r>
      <w:r w:rsidR="00CB6FE7" w:rsidRPr="00604E81">
        <w:t xml:space="preserve">Figure </w:t>
      </w:r>
      <w:r w:rsidR="00CB6FE7">
        <w:rPr>
          <w:noProof/>
        </w:rPr>
        <w:t>6</w:t>
      </w:r>
      <w:r w:rsidR="007419DE">
        <w:rPr>
          <w:lang w:val="en-GB"/>
        </w:rPr>
        <w:fldChar w:fldCharType="end"/>
      </w:r>
      <w:r>
        <w:rPr>
          <w:lang w:val="en-GB"/>
        </w:rPr>
        <w:t xml:space="preserve"> shows the mesh and data used for the analysis. </w:t>
      </w:r>
      <w:r w:rsidR="007419DE" w:rsidRPr="00281307">
        <w:rPr>
          <w:lang w:val="en-GB"/>
        </w:rPr>
        <w:t xml:space="preserve">It is </w:t>
      </w:r>
      <w:r w:rsidR="00FF51F7">
        <w:rPr>
          <w:lang w:val="en-GB"/>
        </w:rPr>
        <w:t>worth noting</w:t>
      </w:r>
      <w:r w:rsidR="007419DE" w:rsidRPr="00281307">
        <w:rPr>
          <w:lang w:val="en-GB"/>
        </w:rPr>
        <w:t xml:space="preserve"> that </w:t>
      </w:r>
      <w:r w:rsidR="00FF51F7">
        <w:rPr>
          <w:lang w:val="en-GB"/>
        </w:rPr>
        <w:t>the words in bold</w:t>
      </w:r>
      <w:r w:rsidR="007419DE">
        <w:rPr>
          <w:lang w:val="en-GB"/>
        </w:rPr>
        <w:t xml:space="preserve"> of </w:t>
      </w:r>
      <w:r w:rsidR="007419DE">
        <w:rPr>
          <w:lang w:val="en-GB"/>
        </w:rPr>
        <w:fldChar w:fldCharType="begin"/>
      </w:r>
      <w:r w:rsidR="007419DE">
        <w:rPr>
          <w:lang w:val="en-GB"/>
        </w:rPr>
        <w:instrText xml:space="preserve"> REF _Ref80888336 \h </w:instrText>
      </w:r>
      <w:r w:rsidR="007419DE">
        <w:rPr>
          <w:lang w:val="en-GB"/>
        </w:rPr>
      </w:r>
      <w:r w:rsidR="007419DE">
        <w:rPr>
          <w:lang w:val="en-GB"/>
        </w:rPr>
        <w:fldChar w:fldCharType="separate"/>
      </w:r>
      <w:r w:rsidR="00CB6FE7" w:rsidRPr="00604E81">
        <w:t xml:space="preserve">Figure </w:t>
      </w:r>
      <w:r w:rsidR="00CB6FE7">
        <w:rPr>
          <w:noProof/>
        </w:rPr>
        <w:t>6</w:t>
      </w:r>
      <w:r w:rsidR="007419DE">
        <w:rPr>
          <w:lang w:val="en-GB"/>
        </w:rPr>
        <w:fldChar w:fldCharType="end"/>
      </w:r>
      <w:r w:rsidR="007419DE">
        <w:rPr>
          <w:lang w:val="en-GB"/>
        </w:rPr>
        <w:t xml:space="preserve"> are just explanatory text, they do not form part of the input file.</w:t>
      </w:r>
    </w:p>
    <w:p w:rsidR="00822A90" w:rsidRDefault="00822A90" w:rsidP="003466B9">
      <w:pPr>
        <w:rPr>
          <w:lang w:val="en-GB"/>
        </w:rPr>
      </w:pPr>
      <w:r>
        <w:rPr>
          <w:lang w:val="en-GB"/>
        </w:rPr>
        <w:t>T</w:t>
      </w:r>
      <w:r w:rsidR="007419DE">
        <w:rPr>
          <w:lang w:val="en-GB"/>
        </w:rPr>
        <w:t xml:space="preserve">he </w:t>
      </w:r>
      <w:r>
        <w:rPr>
          <w:lang w:val="en-GB"/>
        </w:rPr>
        <w:t xml:space="preserve">input </w:t>
      </w:r>
      <w:r w:rsidR="007419DE">
        <w:rPr>
          <w:lang w:val="en-GB"/>
        </w:rPr>
        <w:t xml:space="preserve">file begins with </w:t>
      </w:r>
      <w:r w:rsidR="004F7A2B">
        <w:rPr>
          <w:lang w:val="en-GB"/>
        </w:rPr>
        <w:t xml:space="preserve">the </w:t>
      </w:r>
      <w:r w:rsidR="007419DE">
        <w:rPr>
          <w:lang w:val="en-GB"/>
        </w:rPr>
        <w:t xml:space="preserve">general data of the </w:t>
      </w:r>
      <w:r w:rsidR="004F7A2B">
        <w:rPr>
          <w:lang w:val="en-GB"/>
        </w:rPr>
        <w:t xml:space="preserve">adopted </w:t>
      </w:r>
      <w:r w:rsidR="007419DE">
        <w:rPr>
          <w:lang w:val="en-GB"/>
        </w:rPr>
        <w:t xml:space="preserve">mesh. </w:t>
      </w:r>
      <w:r w:rsidR="004F7A2B">
        <w:rPr>
          <w:lang w:val="en-GB"/>
        </w:rPr>
        <w:t>Since t</w:t>
      </w:r>
      <w:r w:rsidR="00B4561F">
        <w:rPr>
          <w:lang w:val="en-GB"/>
        </w:rPr>
        <w:t xml:space="preserve">he problem must be run until </w:t>
      </w:r>
      <w:r w:rsidR="00FF51F7">
        <w:rPr>
          <w:lang w:val="en-GB"/>
        </w:rPr>
        <w:t xml:space="preserve">it </w:t>
      </w:r>
      <w:r w:rsidR="00B4561F">
        <w:rPr>
          <w:lang w:val="en-GB"/>
        </w:rPr>
        <w:t>reach</w:t>
      </w:r>
      <w:r w:rsidR="00FF51F7">
        <w:rPr>
          <w:lang w:val="en-GB"/>
        </w:rPr>
        <w:t>es</w:t>
      </w:r>
      <w:r w:rsidR="00B4561F">
        <w:rPr>
          <w:lang w:val="en-GB"/>
        </w:rPr>
        <w:t xml:space="preserve"> a </w:t>
      </w:r>
      <w:r w:rsidR="00961E94">
        <w:rPr>
          <w:lang w:val="en-GB"/>
        </w:rPr>
        <w:t>steady</w:t>
      </w:r>
      <w:r w:rsidR="00B4561F">
        <w:rPr>
          <w:lang w:val="en-GB"/>
        </w:rPr>
        <w:t xml:space="preserve"> temperature</w:t>
      </w:r>
      <w:r w:rsidR="00961E94">
        <w:rPr>
          <w:lang w:val="en-GB"/>
        </w:rPr>
        <w:t xml:space="preserve"> variation</w:t>
      </w:r>
      <w:r w:rsidR="00B4561F">
        <w:rPr>
          <w:lang w:val="en-GB"/>
        </w:rPr>
        <w:t xml:space="preserve">, a long period between 2001/01/01 </w:t>
      </w:r>
      <w:r w:rsidR="00E6640E">
        <w:rPr>
          <w:lang w:val="en-GB"/>
        </w:rPr>
        <w:t>and</w:t>
      </w:r>
      <w:r w:rsidR="00B4561F">
        <w:rPr>
          <w:lang w:val="en-GB"/>
        </w:rPr>
        <w:t xml:space="preserve"> 2019/01/01 was </w:t>
      </w:r>
      <w:r w:rsidR="004F7A2B">
        <w:rPr>
          <w:lang w:val="en-GB"/>
        </w:rPr>
        <w:t>chosen</w:t>
      </w:r>
      <w:r w:rsidR="00B4561F">
        <w:rPr>
          <w:lang w:val="en-GB"/>
        </w:rPr>
        <w:t xml:space="preserve">. </w:t>
      </w:r>
      <w:r w:rsidR="004F7A2B">
        <w:rPr>
          <w:lang w:val="en-GB"/>
        </w:rPr>
        <w:t xml:space="preserve">In this example the orientation of the mesh is not necessary, therefore the angles </w:t>
      </w:r>
      <w:r w:rsidR="003466B9" w:rsidRPr="00925D83">
        <w:rPr>
          <w:rFonts w:ascii="Courier New" w:hAnsi="Courier New" w:cs="Courier New"/>
          <w:lang w:val="en-GB"/>
        </w:rPr>
        <w:t>phi</w:t>
      </w:r>
      <w:r w:rsidR="003466B9">
        <w:rPr>
          <w:lang w:val="en-GB"/>
        </w:rPr>
        <w:t xml:space="preserve"> and </w:t>
      </w:r>
      <w:r w:rsidR="003466B9" w:rsidRPr="00925D83">
        <w:rPr>
          <w:rFonts w:ascii="Courier New" w:hAnsi="Courier New" w:cs="Courier New"/>
          <w:lang w:val="en-GB"/>
        </w:rPr>
        <w:t>azimuth</w:t>
      </w:r>
      <w:r w:rsidR="003466B9">
        <w:rPr>
          <w:lang w:val="en-GB"/>
        </w:rPr>
        <w:t xml:space="preserve"> </w:t>
      </w:r>
      <w:r w:rsidR="00273025">
        <w:rPr>
          <w:lang w:val="en-GB"/>
        </w:rPr>
        <w:t>can be set to any value</w:t>
      </w:r>
      <w:r w:rsidR="003466B9">
        <w:rPr>
          <w:lang w:val="en-GB"/>
        </w:rPr>
        <w:t xml:space="preserve">. </w:t>
      </w:r>
    </w:p>
    <w:p w:rsidR="00394DDD" w:rsidRDefault="004F7A2B" w:rsidP="003466B9">
      <w:pPr>
        <w:rPr>
          <w:lang w:val="en-GB"/>
        </w:rPr>
      </w:pPr>
      <w:r>
        <w:rPr>
          <w:lang w:val="en-GB"/>
        </w:rPr>
        <w:t xml:space="preserve">As it was </w:t>
      </w:r>
      <w:r w:rsidR="00FF51F7">
        <w:rPr>
          <w:lang w:val="en-GB"/>
        </w:rPr>
        <w:t>mentioned</w:t>
      </w:r>
      <w:r>
        <w:rPr>
          <w:lang w:val="en-GB"/>
        </w:rPr>
        <w:t xml:space="preserve"> above</w:t>
      </w:r>
      <w:r w:rsidR="00FF51F7">
        <w:rPr>
          <w:lang w:val="en-GB"/>
        </w:rPr>
        <w:t>,</w:t>
      </w:r>
      <w:r>
        <w:rPr>
          <w:lang w:val="en-GB"/>
        </w:rPr>
        <w:t xml:space="preserve"> prescribed </w:t>
      </w:r>
      <w:r w:rsidR="00394DDD">
        <w:rPr>
          <w:lang w:val="en-GB"/>
        </w:rPr>
        <w:t xml:space="preserve">temperature </w:t>
      </w:r>
      <w:r>
        <w:rPr>
          <w:lang w:val="en-GB"/>
        </w:rPr>
        <w:t xml:space="preserve">boundary conditions </w:t>
      </w:r>
      <w:r w:rsidR="00394DDD">
        <w:rPr>
          <w:lang w:val="en-GB"/>
        </w:rPr>
        <w:t>are</w:t>
      </w:r>
      <w:r>
        <w:rPr>
          <w:lang w:val="en-GB"/>
        </w:rPr>
        <w:t xml:space="preserve"> applied to the </w:t>
      </w:r>
      <w:r w:rsidR="00273025">
        <w:rPr>
          <w:lang w:val="en-GB"/>
        </w:rPr>
        <w:t>two side</w:t>
      </w:r>
      <w:r w:rsidR="00394DDD">
        <w:rPr>
          <w:lang w:val="en-GB"/>
        </w:rPr>
        <w:t>s of the wall and adiabatic boundary conditions to the horizontal boundaries.</w:t>
      </w:r>
    </w:p>
    <w:p w:rsidR="00961E94" w:rsidRDefault="003466B9" w:rsidP="003466B9">
      <w:pPr>
        <w:rPr>
          <w:lang w:val="en-GB"/>
        </w:rPr>
      </w:pPr>
      <w:r>
        <w:rPr>
          <w:lang w:val="en-GB"/>
        </w:rPr>
        <w:lastRenderedPageBreak/>
        <w:t xml:space="preserve">The periodic temperature </w:t>
      </w:r>
      <w:r w:rsidR="00273025">
        <w:rPr>
          <w:lang w:val="en-GB"/>
        </w:rPr>
        <w:t>is</w:t>
      </w:r>
      <w:r>
        <w:rPr>
          <w:lang w:val="en-GB"/>
        </w:rPr>
        <w:t xml:space="preserve"> introduced </w:t>
      </w:r>
      <w:r w:rsidR="00273025">
        <w:rPr>
          <w:lang w:val="en-GB"/>
        </w:rPr>
        <w:t>as reservoir water temperature in node</w:t>
      </w:r>
      <w:r w:rsidR="0081098A">
        <w:rPr>
          <w:lang w:val="en-GB"/>
        </w:rPr>
        <w:t>s</w:t>
      </w:r>
      <w:r w:rsidR="00273025">
        <w:rPr>
          <w:lang w:val="en-GB"/>
        </w:rPr>
        <w:t xml:space="preserve"> 1, 18 and 27, </w:t>
      </w:r>
      <w:r w:rsidR="0081098A">
        <w:rPr>
          <w:lang w:val="en-GB"/>
        </w:rPr>
        <w:t>thus</w:t>
      </w:r>
      <w:r w:rsidR="00394DDD">
        <w:rPr>
          <w:lang w:val="en-GB"/>
        </w:rPr>
        <w:t xml:space="preserve"> </w:t>
      </w:r>
      <w:r w:rsidR="00273025" w:rsidRPr="00E8546F">
        <w:rPr>
          <w:rFonts w:ascii="Courier New" w:hAnsi="Courier New" w:cs="Courier New"/>
          <w:lang w:val="en-GB"/>
        </w:rPr>
        <w:t>fixed_freedom_1</w:t>
      </w:r>
      <w:r w:rsidR="00273025">
        <w:rPr>
          <w:rFonts w:ascii="Courier New" w:hAnsi="Courier New" w:cs="Courier New"/>
          <w:lang w:val="en-GB"/>
        </w:rPr>
        <w:t>=3</w:t>
      </w:r>
      <w:r w:rsidR="00394DDD" w:rsidRPr="00394DDD">
        <w:t xml:space="preserve">. </w:t>
      </w:r>
      <w:r w:rsidR="00394DDD">
        <w:t xml:space="preserve">In order to adapt expression </w:t>
      </w:r>
      <w:r>
        <w:rPr>
          <w:lang w:val="en-GB"/>
        </w:rPr>
        <w:fldChar w:fldCharType="begin"/>
      </w:r>
      <w:r>
        <w:rPr>
          <w:lang w:val="en-GB"/>
        </w:rPr>
        <w:instrText xml:space="preserve"> REF _Ref80869780 \h </w:instrText>
      </w:r>
      <w:r>
        <w:rPr>
          <w:lang w:val="en-GB"/>
        </w:rPr>
      </w:r>
      <w:r>
        <w:rPr>
          <w:lang w:val="en-GB"/>
        </w:rPr>
        <w:fldChar w:fldCharType="separate"/>
      </w:r>
      <w:r w:rsidR="00CB6FE7" w:rsidRPr="00281307">
        <w:rPr>
          <w:lang w:val="en-GB"/>
        </w:rPr>
        <w:t>(</w:t>
      </w:r>
      <w:r w:rsidR="00CB6FE7">
        <w:rPr>
          <w:noProof/>
          <w:lang w:val="en-GB"/>
        </w:rPr>
        <w:t>12</w:t>
      </w:r>
      <w:r w:rsidR="00CB6FE7" w:rsidRPr="00281307">
        <w:rPr>
          <w:lang w:val="en-GB"/>
        </w:rPr>
        <w:t>)</w:t>
      </w:r>
      <w:r>
        <w:rPr>
          <w:lang w:val="en-GB"/>
        </w:rPr>
        <w:fldChar w:fldCharType="end"/>
      </w:r>
      <w:r w:rsidR="00394DDD">
        <w:rPr>
          <w:lang w:val="en-GB"/>
        </w:rPr>
        <w:t xml:space="preserve"> to expression </w:t>
      </w:r>
      <w:r w:rsidR="00394DDD">
        <w:rPr>
          <w:lang w:val="en-GB"/>
        </w:rPr>
        <w:fldChar w:fldCharType="begin"/>
      </w:r>
      <w:r w:rsidR="00394DDD">
        <w:rPr>
          <w:lang w:val="en-GB"/>
        </w:rPr>
        <w:instrText xml:space="preserve"> REF _Ref80971267 \h </w:instrText>
      </w:r>
      <w:r w:rsidR="00394DDD">
        <w:rPr>
          <w:lang w:val="en-GB"/>
        </w:rPr>
      </w:r>
      <w:r w:rsidR="00394DDD">
        <w:rPr>
          <w:lang w:val="en-GB"/>
        </w:rPr>
        <w:fldChar w:fldCharType="separate"/>
      </w:r>
      <w:r w:rsidR="00CB6FE7">
        <w:t>(</w:t>
      </w:r>
      <w:r w:rsidR="00CB6FE7">
        <w:rPr>
          <w:noProof/>
        </w:rPr>
        <w:t>19</w:t>
      </w:r>
      <w:r w:rsidR="00CB6FE7">
        <w:t>)</w:t>
      </w:r>
      <w:r w:rsidR="00394DDD">
        <w:rPr>
          <w:lang w:val="en-GB"/>
        </w:rPr>
        <w:fldChar w:fldCharType="end"/>
      </w:r>
      <w:r w:rsidR="00394DDD">
        <w:rPr>
          <w:lang w:val="en-GB"/>
        </w:rPr>
        <w:t xml:space="preserve"> </w:t>
      </w:r>
      <m:oMath>
        <m:sSub>
          <m:sSubPr>
            <m:ctrlPr>
              <w:rPr>
                <w:rFonts w:ascii="Cambria Math" w:hAnsi="Cambria Math"/>
                <w:i/>
                <w:lang w:val="en-GB"/>
              </w:rPr>
            </m:ctrlPr>
          </m:sSubPr>
          <m:e>
            <m:r>
              <w:rPr>
                <w:rFonts w:ascii="Cambria Math" w:hAnsi="Cambria Math"/>
                <w:lang w:val="en-GB"/>
              </w:rPr>
              <m:t xml:space="preserve">A </m:t>
            </m:r>
          </m:e>
          <m:sub>
            <m:r>
              <w:rPr>
                <w:rFonts w:ascii="Cambria Math" w:hAnsi="Cambria Math"/>
                <w:lang w:val="en-GB"/>
              </w:rPr>
              <m:t>o</m:t>
            </m:r>
          </m:sub>
        </m:sSub>
      </m:oMath>
      <w:r>
        <w:rPr>
          <w:lang w:val="en-GB"/>
        </w:rPr>
        <w:t xml:space="preserve"> </w:t>
      </w:r>
      <w:r w:rsidR="00FF51F7">
        <w:rPr>
          <w:lang w:val="en-GB"/>
        </w:rPr>
        <w:t xml:space="preserve">was set </w:t>
      </w:r>
      <w:r w:rsidR="00394DDD">
        <w:rPr>
          <w:lang w:val="en-GB"/>
        </w:rPr>
        <w:t>to</w:t>
      </w:r>
      <w:r>
        <w:rPr>
          <w:lang w:val="en-GB"/>
        </w:rPr>
        <w:t xml:space="preserve"> 40</w:t>
      </w:r>
      <w:r>
        <w:rPr>
          <w:rFonts w:ascii="Arial" w:hAnsi="Arial" w:cs="Arial"/>
          <w:lang w:val="en-GB"/>
        </w:rPr>
        <w:t>°</w:t>
      </w:r>
      <w:r>
        <w:rPr>
          <w:lang w:val="en-GB"/>
        </w:rPr>
        <w:t xml:space="preserve">C, </w:t>
      </w:r>
      <m:oMath>
        <m:sSub>
          <m:sSubPr>
            <m:ctrlPr>
              <w:rPr>
                <w:rFonts w:ascii="Cambria Math" w:hAnsi="Cambria Math"/>
                <w:i/>
                <w:lang w:val="en-GB"/>
              </w:rPr>
            </m:ctrlPr>
          </m:sSubPr>
          <m:e>
            <m:r>
              <w:rPr>
                <w:rFonts w:ascii="Cambria Math" w:hAnsi="Cambria Math"/>
                <w:lang w:val="en-GB"/>
              </w:rPr>
              <m:t>τ</m:t>
            </m:r>
          </m:e>
          <m:sub>
            <m:r>
              <w:rPr>
                <w:rFonts w:ascii="Cambria Math" w:hAnsi="Cambria Math"/>
                <w:lang w:val="en-GB"/>
              </w:rPr>
              <m:t>o</m:t>
            </m:r>
          </m:sub>
        </m:sSub>
      </m:oMath>
      <w:r w:rsidR="00394DDD">
        <w:rPr>
          <w:lang w:val="en-GB"/>
        </w:rPr>
        <w:t xml:space="preserve"> to</w:t>
      </w:r>
      <w:r>
        <w:rPr>
          <w:lang w:val="en-GB"/>
        </w:rPr>
        <w:t xml:space="preserve"> 73 days and the rest of the parameters</w:t>
      </w:r>
      <w:r w:rsidR="00394DDD">
        <w:rPr>
          <w:lang w:val="en-GB"/>
        </w:rPr>
        <w:t xml:space="preserve"> to zero</w:t>
      </w:r>
      <w:r w:rsidR="008C7BDD">
        <w:rPr>
          <w:lang w:val="en-GB"/>
        </w:rPr>
        <w:t xml:space="preserve">. </w:t>
      </w:r>
      <w:r w:rsidR="00394DDD">
        <w:rPr>
          <w:lang w:val="en-GB"/>
        </w:rPr>
        <w:t>To indicate that</w:t>
      </w:r>
      <w:r w:rsidR="008C7BDD">
        <w:rPr>
          <w:lang w:val="en-GB"/>
        </w:rPr>
        <w:t xml:space="preserve"> the model is </w:t>
      </w:r>
      <w:r w:rsidR="008C7BDD" w:rsidRPr="008C7BDD">
        <w:rPr>
          <w:lang w:val="en-GB"/>
        </w:rPr>
        <w:t xml:space="preserve">submerged </w:t>
      </w:r>
      <w:r w:rsidR="00394DDD">
        <w:rPr>
          <w:lang w:val="en-GB"/>
        </w:rPr>
        <w:t xml:space="preserve">it was </w:t>
      </w:r>
      <w:r w:rsidR="00AD002D">
        <w:rPr>
          <w:lang w:val="en-GB"/>
        </w:rPr>
        <w:t>set</w:t>
      </w:r>
      <w:r w:rsidR="00394DDD">
        <w:rPr>
          <w:lang w:val="en-GB"/>
        </w:rPr>
        <w:t xml:space="preserve"> </w:t>
      </w:r>
      <w:r w:rsidR="008C7BDD" w:rsidRPr="008C7BDD">
        <w:rPr>
          <w:rFonts w:ascii="Courier New" w:hAnsi="Courier New" w:cs="Courier New"/>
          <w:lang w:val="en-GB"/>
        </w:rPr>
        <w:t>wl=10</w:t>
      </w:r>
      <w:r w:rsidR="008C7BDD" w:rsidRPr="008C7BDD">
        <w:rPr>
          <w:lang w:val="en-GB"/>
        </w:rPr>
        <w:t>.</w:t>
      </w:r>
    </w:p>
    <w:p w:rsidR="00961E94" w:rsidRDefault="00273025" w:rsidP="003466B9">
      <w:r w:rsidRPr="008C7BDD">
        <w:rPr>
          <w:lang w:val="en-GB"/>
        </w:rPr>
        <w:t xml:space="preserve">On the </w:t>
      </w:r>
      <w:r w:rsidR="00961E94">
        <w:rPr>
          <w:lang w:val="en-GB"/>
        </w:rPr>
        <w:t>right</w:t>
      </w:r>
      <w:r w:rsidRPr="008C7BDD">
        <w:rPr>
          <w:lang w:val="en-GB"/>
        </w:rPr>
        <w:t xml:space="preserve"> side, the prescribed temperature is introduced as a fixed temperature in node</w:t>
      </w:r>
      <w:r w:rsidR="00AD002D">
        <w:rPr>
          <w:lang w:val="en-GB"/>
        </w:rPr>
        <w:t>s</w:t>
      </w:r>
      <w:r>
        <w:rPr>
          <w:lang w:val="en-GB"/>
        </w:rPr>
        <w:t xml:space="preserve"> 17, 26 and 43</w:t>
      </w:r>
      <w:r w:rsidR="00394DDD">
        <w:rPr>
          <w:lang w:val="en-GB"/>
        </w:rPr>
        <w:t>, that is</w:t>
      </w:r>
      <w:r>
        <w:rPr>
          <w:lang w:val="en-GB"/>
        </w:rPr>
        <w:t xml:space="preserve"> </w:t>
      </w:r>
      <w:r w:rsidRPr="00E8546F">
        <w:rPr>
          <w:rFonts w:ascii="Courier New" w:hAnsi="Courier New" w:cs="Courier New"/>
          <w:lang w:val="en-GB"/>
        </w:rPr>
        <w:t>fixed_freedom_</w:t>
      </w:r>
      <w:r>
        <w:rPr>
          <w:rFonts w:ascii="Courier New" w:hAnsi="Courier New" w:cs="Courier New"/>
          <w:lang w:val="en-GB"/>
        </w:rPr>
        <w:t>2=3</w:t>
      </w:r>
      <w:r w:rsidRPr="00273025">
        <w:t xml:space="preserve"> and </w:t>
      </w:r>
      <w:r w:rsidR="008C7BDD" w:rsidRPr="008C7BDD">
        <w:rPr>
          <w:rFonts w:ascii="Courier New" w:hAnsi="Courier New" w:cs="Courier New"/>
        </w:rPr>
        <w:t>tempin=1</w:t>
      </w:r>
      <w:r w:rsidR="008C7BDD">
        <w:t>.</w:t>
      </w:r>
    </w:p>
    <w:p w:rsidR="003466B9" w:rsidRDefault="00B721B4" w:rsidP="003466B9">
      <w:r>
        <w:t xml:space="preserve">The adiabatic boundary condition is simulated as a prescribed flux boundary condition with </w:t>
      </w:r>
      <m:oMath>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=0</m:t>
        </m:r>
      </m:oMath>
      <w:r>
        <w:t xml:space="preserve">. </w:t>
      </w:r>
      <w:r w:rsidR="007B4FDE">
        <w:t>However</w:t>
      </w:r>
      <w:r>
        <w:t>, as</w:t>
      </w:r>
      <w:r w:rsidR="007B4FDE">
        <w:t xml:space="preserve"> </w:t>
      </w:r>
      <m:oMath>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=0</m:t>
        </m:r>
      </m:oMath>
      <w:r>
        <w:t xml:space="preserve"> </w:t>
      </w:r>
      <w:r w:rsidR="007B4FDE">
        <w:t xml:space="preserve">does </w:t>
      </w:r>
      <w:r>
        <w:t xml:space="preserve">not </w:t>
      </w:r>
      <w:r w:rsidR="007B4FDE">
        <w:t>contribute</w:t>
      </w:r>
      <w:r>
        <w:t xml:space="preserve"> to the heat load vector, it is not necessary to specify this boundary conditions. </w:t>
      </w:r>
      <w:r w:rsidR="007B4FDE">
        <w:t>In other words, t</w:t>
      </w:r>
      <w:r>
        <w:t>he adiabatic boundary condition is the default boundary condition.</w:t>
      </w:r>
    </w:p>
    <w:p w:rsidR="008C7BDD" w:rsidRDefault="00961E94" w:rsidP="008C7BDD">
      <w:pPr>
        <w:rPr>
          <w:lang w:val="en-GB"/>
        </w:rPr>
      </w:pPr>
      <w:r>
        <w:rPr>
          <w:lang w:val="en-GB"/>
        </w:rPr>
        <w:t xml:space="preserve">The last part of the input file refers to the output </w:t>
      </w:r>
      <w:r w:rsidR="004F7A2B">
        <w:rPr>
          <w:lang w:val="en-GB"/>
        </w:rPr>
        <w:t xml:space="preserve">selection. In this case it was chosen to print node temperatures </w:t>
      </w:r>
      <w:r w:rsidR="00575E60">
        <w:rPr>
          <w:lang w:val="en-GB"/>
        </w:rPr>
        <w:t>every 365 time steps</w:t>
      </w:r>
      <w:r w:rsidR="004F7A2B">
        <w:rPr>
          <w:lang w:val="en-GB"/>
        </w:rPr>
        <w:t xml:space="preserve"> by setting</w:t>
      </w:r>
      <w:r w:rsidR="00575E60">
        <w:rPr>
          <w:lang w:val="en-GB"/>
        </w:rPr>
        <w:t xml:space="preserve"> </w:t>
      </w:r>
      <w:r w:rsidR="00575E60" w:rsidRPr="00925D83">
        <w:rPr>
          <w:rFonts w:ascii="Courier New" w:hAnsi="Courier New" w:cs="Courier New"/>
          <w:lang w:val="en-GB"/>
        </w:rPr>
        <w:t>npri</w:t>
      </w:r>
      <w:r w:rsidR="004F7A2B">
        <w:rPr>
          <w:lang w:val="en-GB"/>
        </w:rPr>
        <w:t xml:space="preserve">=365, and to print the </w:t>
      </w:r>
      <w:r w:rsidR="00394DDD">
        <w:rPr>
          <w:lang w:val="en-GB"/>
        </w:rPr>
        <w:t xml:space="preserve">whole </w:t>
      </w:r>
      <w:r w:rsidR="004F7A2B">
        <w:rPr>
          <w:lang w:val="en-GB"/>
        </w:rPr>
        <w:t>temperature</w:t>
      </w:r>
      <w:r w:rsidR="008C7BDD">
        <w:rPr>
          <w:lang w:val="en-GB"/>
        </w:rPr>
        <w:t xml:space="preserve"> history of node 22 </w:t>
      </w:r>
      <w:r w:rsidR="004F7A2B">
        <w:rPr>
          <w:lang w:val="en-GB"/>
        </w:rPr>
        <w:t>in order</w:t>
      </w:r>
      <w:r w:rsidR="008C7BDD">
        <w:rPr>
          <w:lang w:val="en-GB"/>
        </w:rPr>
        <w:t xml:space="preserve"> to control the convergence</w:t>
      </w:r>
      <w:r w:rsidR="00B4561F">
        <w:rPr>
          <w:lang w:val="en-GB"/>
        </w:rPr>
        <w:t xml:space="preserve"> of the results to steady</w:t>
      </w:r>
      <w:r w:rsidR="004F7A2B">
        <w:rPr>
          <w:lang w:val="en-GB"/>
        </w:rPr>
        <w:t xml:space="preserve"> periodic variation</w:t>
      </w:r>
      <w:r w:rsidR="00B4561F">
        <w:rPr>
          <w:lang w:val="en-GB"/>
        </w:rPr>
        <w:t>.</w:t>
      </w:r>
    </w:p>
    <w:p w:rsidR="004D3522" w:rsidRDefault="004D3522" w:rsidP="00F97069">
      <w:pPr>
        <w:spacing w:after="0"/>
        <w:jc w:val="left"/>
        <w:rPr>
          <w:rFonts w:ascii="Courier New" w:hAnsi="Courier New" w:cs="Courier New"/>
          <w:b/>
          <w:sz w:val="20"/>
          <w:szCs w:val="20"/>
        </w:rPr>
      </w:pPr>
    </w:p>
    <w:p w:rsidR="007731FA" w:rsidRDefault="007731FA" w:rsidP="00F97069">
      <w:pPr>
        <w:spacing w:after="0"/>
        <w:jc w:val="left"/>
        <w:rPr>
          <w:rFonts w:ascii="Courier New" w:hAnsi="Courier New" w:cs="Courier New"/>
          <w:b/>
          <w:sz w:val="20"/>
          <w:szCs w:val="20"/>
        </w:rPr>
      </w:pPr>
    </w:p>
    <w:p w:rsidR="007731FA" w:rsidRDefault="007731FA" w:rsidP="00F97069">
      <w:pPr>
        <w:spacing w:after="0"/>
        <w:jc w:val="left"/>
        <w:rPr>
          <w:rFonts w:ascii="Courier New" w:hAnsi="Courier New" w:cs="Courier New"/>
          <w:b/>
          <w:sz w:val="20"/>
          <w:szCs w:val="20"/>
        </w:rPr>
      </w:pPr>
    </w:p>
    <w:p w:rsidR="00F97069" w:rsidRPr="004246AE" w:rsidRDefault="00F97069" w:rsidP="00F97069">
      <w:pPr>
        <w:spacing w:after="0"/>
        <w:jc w:val="left"/>
        <w:rPr>
          <w:rFonts w:ascii="Courier New" w:hAnsi="Courier New" w:cs="Courier New"/>
          <w:sz w:val="20"/>
          <w:szCs w:val="20"/>
        </w:rPr>
      </w:pPr>
      <w:r w:rsidRPr="004246AE">
        <w:rPr>
          <w:rFonts w:ascii="Courier New" w:hAnsi="Courier New" w:cs="Courier New"/>
          <w:b/>
          <w:sz w:val="20"/>
          <w:szCs w:val="20"/>
        </w:rPr>
        <w:t>element</w:t>
      </w:r>
      <w:r w:rsidRPr="004246AE">
        <w:rPr>
          <w:rFonts w:ascii="Courier New" w:hAnsi="Courier New" w:cs="Courier New"/>
          <w:sz w:val="20"/>
          <w:szCs w:val="20"/>
        </w:rPr>
        <w:t xml:space="preserve">        </w:t>
      </w:r>
      <w:r w:rsidRPr="004246AE">
        <w:rPr>
          <w:rFonts w:ascii="Courier New" w:hAnsi="Courier New" w:cs="Courier New"/>
          <w:b/>
          <w:sz w:val="20"/>
          <w:szCs w:val="20"/>
        </w:rPr>
        <w:t>nod  nels    nn   nip  ndim</w:t>
      </w:r>
    </w:p>
    <w:p w:rsidR="00F97069" w:rsidRPr="00F97069" w:rsidRDefault="00F97069" w:rsidP="00F97069">
      <w:pPr>
        <w:spacing w:after="120"/>
        <w:jc w:val="left"/>
        <w:rPr>
          <w:rFonts w:ascii="Courier New" w:hAnsi="Courier New" w:cs="Courier New"/>
          <w:sz w:val="20"/>
          <w:szCs w:val="20"/>
          <w:lang w:val="pt-PT"/>
        </w:rPr>
      </w:pPr>
      <w:r w:rsidRPr="00F97069">
        <w:rPr>
          <w:rFonts w:ascii="Courier New" w:hAnsi="Courier New" w:cs="Courier New"/>
          <w:sz w:val="20"/>
          <w:szCs w:val="20"/>
          <w:lang w:val="pt-PT"/>
        </w:rPr>
        <w:t xml:space="preserve">quadrilateral  </w:t>
      </w:r>
      <w:r>
        <w:rPr>
          <w:rFonts w:ascii="Courier New" w:hAnsi="Courier New" w:cs="Courier New"/>
          <w:sz w:val="20"/>
          <w:szCs w:val="20"/>
          <w:lang w:val="pt-PT"/>
        </w:rPr>
        <w:t xml:space="preserve">  </w:t>
      </w:r>
      <w:r w:rsidRPr="00F97069">
        <w:rPr>
          <w:rFonts w:ascii="Courier New" w:hAnsi="Courier New" w:cs="Courier New"/>
          <w:sz w:val="20"/>
          <w:szCs w:val="20"/>
          <w:lang w:val="pt-PT"/>
        </w:rPr>
        <w:t>8</w:t>
      </w:r>
      <w:r>
        <w:rPr>
          <w:rFonts w:ascii="Courier New" w:hAnsi="Courier New" w:cs="Courier New"/>
          <w:sz w:val="20"/>
          <w:szCs w:val="20"/>
          <w:lang w:val="pt-PT"/>
        </w:rPr>
        <w:t xml:space="preserve">     </w:t>
      </w:r>
      <w:r w:rsidRPr="00F97069">
        <w:rPr>
          <w:rFonts w:ascii="Courier New" w:hAnsi="Courier New" w:cs="Courier New"/>
          <w:sz w:val="20"/>
          <w:szCs w:val="20"/>
          <w:lang w:val="pt-PT"/>
        </w:rPr>
        <w:t xml:space="preserve">8 </w:t>
      </w:r>
      <w:r>
        <w:rPr>
          <w:rFonts w:ascii="Courier New" w:hAnsi="Courier New" w:cs="Courier New"/>
          <w:sz w:val="20"/>
          <w:szCs w:val="20"/>
          <w:lang w:val="pt-PT"/>
        </w:rPr>
        <w:t xml:space="preserve">  </w:t>
      </w:r>
      <w:r w:rsidRPr="00F97069">
        <w:rPr>
          <w:rFonts w:ascii="Courier New" w:hAnsi="Courier New" w:cs="Courier New"/>
          <w:sz w:val="20"/>
          <w:szCs w:val="20"/>
          <w:lang w:val="pt-PT"/>
        </w:rPr>
        <w:t xml:space="preserve"> 43 </w:t>
      </w:r>
      <w:r>
        <w:rPr>
          <w:rFonts w:ascii="Courier New" w:hAnsi="Courier New" w:cs="Courier New"/>
          <w:sz w:val="20"/>
          <w:szCs w:val="20"/>
          <w:lang w:val="pt-PT"/>
        </w:rPr>
        <w:t xml:space="preserve">   </w:t>
      </w:r>
      <w:r w:rsidRPr="00F97069">
        <w:rPr>
          <w:rFonts w:ascii="Courier New" w:hAnsi="Courier New" w:cs="Courier New"/>
          <w:sz w:val="20"/>
          <w:szCs w:val="20"/>
          <w:lang w:val="pt-PT"/>
        </w:rPr>
        <w:t xml:space="preserve"> 9 </w:t>
      </w:r>
      <w:r>
        <w:rPr>
          <w:rFonts w:ascii="Courier New" w:hAnsi="Courier New" w:cs="Courier New"/>
          <w:sz w:val="20"/>
          <w:szCs w:val="20"/>
          <w:lang w:val="pt-PT"/>
        </w:rPr>
        <w:t xml:space="preserve">   </w:t>
      </w:r>
      <w:r w:rsidRPr="00F97069">
        <w:rPr>
          <w:rFonts w:ascii="Courier New" w:hAnsi="Courier New" w:cs="Courier New"/>
          <w:sz w:val="20"/>
          <w:szCs w:val="20"/>
          <w:lang w:val="pt-PT"/>
        </w:rPr>
        <w:t xml:space="preserve"> 2</w:t>
      </w:r>
    </w:p>
    <w:p w:rsidR="00F97069" w:rsidRDefault="00F97069" w:rsidP="00F97069">
      <w:pPr>
        <w:spacing w:after="0"/>
        <w:jc w:val="left"/>
        <w:rPr>
          <w:rFonts w:ascii="Courier New" w:hAnsi="Courier New" w:cs="Courier New"/>
          <w:sz w:val="20"/>
          <w:szCs w:val="20"/>
          <w:lang w:val="pt-PT"/>
        </w:rPr>
      </w:pPr>
      <w:r w:rsidRPr="007B41A6">
        <w:rPr>
          <w:rFonts w:ascii="Courier New" w:hAnsi="Courier New" w:cs="Courier New"/>
          <w:b/>
          <w:sz w:val="20"/>
          <w:szCs w:val="20"/>
          <w:lang w:val="pt-PT"/>
        </w:rPr>
        <w:t>dtim</w:t>
      </w:r>
      <w:r w:rsidRPr="007B41A6">
        <w:rPr>
          <w:rFonts w:ascii="Courier New" w:hAnsi="Courier New" w:cs="Courier New"/>
          <w:sz w:val="20"/>
          <w:szCs w:val="20"/>
          <w:lang w:val="pt-PT"/>
        </w:rPr>
        <w:t xml:space="preserve">        </w:t>
      </w:r>
      <w:r>
        <w:rPr>
          <w:rFonts w:ascii="Courier New" w:hAnsi="Courier New" w:cs="Courier New"/>
          <w:b/>
          <w:sz w:val="20"/>
          <w:szCs w:val="20"/>
          <w:lang w:val="pt-PT"/>
        </w:rPr>
        <w:t>theta</w:t>
      </w:r>
    </w:p>
    <w:p w:rsidR="00F97069" w:rsidRPr="00F97069" w:rsidRDefault="00F97069" w:rsidP="00F97069">
      <w:pPr>
        <w:spacing w:after="120"/>
        <w:jc w:val="left"/>
        <w:rPr>
          <w:rFonts w:ascii="Courier New" w:hAnsi="Courier New" w:cs="Courier New"/>
          <w:sz w:val="20"/>
          <w:szCs w:val="20"/>
          <w:lang w:val="pt-PT"/>
        </w:rPr>
      </w:pPr>
      <w:r w:rsidRPr="00F97069">
        <w:rPr>
          <w:rFonts w:ascii="Courier New" w:hAnsi="Courier New" w:cs="Courier New"/>
          <w:sz w:val="20"/>
          <w:szCs w:val="20"/>
          <w:lang w:val="pt-PT"/>
        </w:rPr>
        <w:t>1.0E+00   0.5E+00</w:t>
      </w:r>
      <w:r w:rsidR="008A11E3">
        <w:rPr>
          <w:rFonts w:ascii="Courier New" w:hAnsi="Courier New" w:cs="Courier New"/>
          <w:noProof/>
          <w:sz w:val="20"/>
          <w:szCs w:val="20"/>
        </w:rPr>
        <w:drawing>
          <wp:anchor distT="0" distB="0" distL="114300" distR="114300" simplePos="0" relativeHeight="251662336" behindDoc="1" locked="0" layoutInCell="1" allowOverlap="1">
            <wp:simplePos x="0" y="0"/>
            <wp:positionH relativeFrom="column">
              <wp:posOffset>1295400</wp:posOffset>
            </wp:positionH>
            <wp:positionV relativeFrom="paragraph">
              <wp:posOffset>-1905</wp:posOffset>
            </wp:positionV>
            <wp:extent cx="4297680" cy="1049020"/>
            <wp:effectExtent l="0" t="0" r="7620" b="0"/>
            <wp:wrapTight wrapText="bothSides">
              <wp:wrapPolygon edited="0">
                <wp:start x="0" y="0"/>
                <wp:lineTo x="0" y="21182"/>
                <wp:lineTo x="21543" y="21182"/>
                <wp:lineTo x="2154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emplo4b.jpg"/>
                    <pic:cNvPicPr/>
                  </pic:nvPicPr>
                  <pic:blipFill rotWithShape="1">
                    <a:blip r:embed="rId13">
                      <a:extLst>
                        <a:ext uri="{28A0092B-C50C-407E-A947-70E740481C1C}">
                          <a14:useLocalDpi xmlns:a14="http://schemas.microsoft.com/office/drawing/2010/main" val="0"/>
                        </a:ext>
                      </a:extLst>
                    </a:blip>
                    <a:srcRect l="7565" t="34036" r="5256" b="27788"/>
                    <a:stretch/>
                  </pic:blipFill>
                  <pic:spPr bwMode="auto">
                    <a:xfrm>
                      <a:off x="0" y="0"/>
                      <a:ext cx="4297680" cy="104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7069" w:rsidRPr="007B41A6" w:rsidRDefault="00F97069" w:rsidP="00F97069">
      <w:pPr>
        <w:spacing w:after="0"/>
        <w:jc w:val="left"/>
        <w:rPr>
          <w:rFonts w:ascii="Courier New" w:hAnsi="Courier New" w:cs="Courier New"/>
          <w:sz w:val="20"/>
          <w:szCs w:val="20"/>
        </w:rPr>
      </w:pPr>
      <w:r w:rsidRPr="007B41A6">
        <w:rPr>
          <w:rFonts w:ascii="Courier New" w:hAnsi="Courier New" w:cs="Courier New"/>
          <w:b/>
          <w:sz w:val="20"/>
          <w:szCs w:val="20"/>
        </w:rPr>
        <w:t>jdate</w:t>
      </w:r>
      <w:r w:rsidRPr="007B41A6">
        <w:rPr>
          <w:rFonts w:ascii="Courier New" w:hAnsi="Courier New" w:cs="Courier New"/>
          <w:sz w:val="20"/>
          <w:szCs w:val="20"/>
        </w:rPr>
        <w:t xml:space="preserve">    </w:t>
      </w:r>
      <w:r w:rsidRPr="007B41A6">
        <w:rPr>
          <w:rFonts w:ascii="Courier New" w:hAnsi="Courier New" w:cs="Courier New"/>
          <w:b/>
          <w:sz w:val="20"/>
          <w:szCs w:val="20"/>
        </w:rPr>
        <w:t>jhour</w:t>
      </w:r>
    </w:p>
    <w:p w:rsidR="00F97069" w:rsidRPr="00027896" w:rsidRDefault="00F97069" w:rsidP="00F97069">
      <w:pPr>
        <w:spacing w:after="0"/>
        <w:jc w:val="left"/>
        <w:rPr>
          <w:rFonts w:ascii="Courier New" w:hAnsi="Courier New" w:cs="Courier New"/>
          <w:sz w:val="20"/>
          <w:szCs w:val="20"/>
        </w:rPr>
      </w:pPr>
      <w:r w:rsidRPr="00027896">
        <w:rPr>
          <w:rFonts w:ascii="Courier New" w:hAnsi="Courier New" w:cs="Courier New"/>
          <w:sz w:val="20"/>
          <w:szCs w:val="20"/>
        </w:rPr>
        <w:t>20010101  0000</w:t>
      </w:r>
    </w:p>
    <w:p w:rsidR="00F97069" w:rsidRPr="00027896" w:rsidRDefault="00F97069" w:rsidP="00F97069">
      <w:pPr>
        <w:spacing w:after="120"/>
        <w:jc w:val="left"/>
        <w:rPr>
          <w:rFonts w:ascii="Courier New" w:hAnsi="Courier New" w:cs="Courier New"/>
          <w:sz w:val="20"/>
          <w:szCs w:val="20"/>
        </w:rPr>
      </w:pPr>
      <w:r w:rsidRPr="00027896">
        <w:rPr>
          <w:rFonts w:ascii="Courier New" w:hAnsi="Courier New" w:cs="Courier New"/>
          <w:sz w:val="20"/>
          <w:szCs w:val="20"/>
        </w:rPr>
        <w:t>20</w:t>
      </w:r>
      <w:r w:rsidR="00822A90">
        <w:rPr>
          <w:rFonts w:ascii="Courier New" w:hAnsi="Courier New" w:cs="Courier New"/>
          <w:sz w:val="20"/>
          <w:szCs w:val="20"/>
        </w:rPr>
        <w:t>19</w:t>
      </w:r>
      <w:r w:rsidRPr="00027896">
        <w:rPr>
          <w:rFonts w:ascii="Courier New" w:hAnsi="Courier New" w:cs="Courier New"/>
          <w:sz w:val="20"/>
          <w:szCs w:val="20"/>
        </w:rPr>
        <w:t>0101  0000</w:t>
      </w:r>
    </w:p>
    <w:p w:rsidR="00F97069" w:rsidRPr="007B41A6" w:rsidRDefault="00F97069" w:rsidP="00F97069">
      <w:pPr>
        <w:spacing w:after="0"/>
        <w:jc w:val="left"/>
        <w:rPr>
          <w:rFonts w:ascii="Courier New" w:hAnsi="Courier New" w:cs="Courier New"/>
          <w:sz w:val="20"/>
          <w:szCs w:val="20"/>
        </w:rPr>
      </w:pPr>
      <w:r w:rsidRPr="007B41A6">
        <w:rPr>
          <w:rFonts w:ascii="Courier New" w:hAnsi="Courier New" w:cs="Courier New"/>
          <w:b/>
          <w:sz w:val="20"/>
          <w:szCs w:val="20"/>
        </w:rPr>
        <w:t>utemp</w:t>
      </w:r>
    </w:p>
    <w:p w:rsidR="00F97069" w:rsidRPr="00027896" w:rsidRDefault="00F97069" w:rsidP="00F97069">
      <w:pPr>
        <w:spacing w:after="120"/>
        <w:jc w:val="left"/>
        <w:rPr>
          <w:rFonts w:ascii="Courier New" w:hAnsi="Courier New" w:cs="Courier New"/>
          <w:sz w:val="20"/>
          <w:szCs w:val="20"/>
        </w:rPr>
      </w:pPr>
      <w:r w:rsidRPr="00027896">
        <w:rPr>
          <w:rFonts w:ascii="Courier New" w:hAnsi="Courier New" w:cs="Courier New"/>
          <w:sz w:val="20"/>
          <w:szCs w:val="20"/>
        </w:rPr>
        <w:t>d</w:t>
      </w:r>
    </w:p>
    <w:p w:rsidR="00F97069" w:rsidRPr="00312943" w:rsidRDefault="00F97069" w:rsidP="00F97069">
      <w:pPr>
        <w:spacing w:after="0"/>
        <w:jc w:val="left"/>
        <w:rPr>
          <w:rFonts w:ascii="Courier New" w:hAnsi="Courier New" w:cs="Courier New"/>
          <w:sz w:val="20"/>
          <w:szCs w:val="20"/>
        </w:rPr>
      </w:pPr>
      <w:r w:rsidRPr="00312943">
        <w:rPr>
          <w:rFonts w:ascii="Courier New" w:hAnsi="Courier New" w:cs="Courier New"/>
          <w:b/>
          <w:sz w:val="20"/>
          <w:szCs w:val="20"/>
        </w:rPr>
        <w:t>phi    azimute</w:t>
      </w:r>
    </w:p>
    <w:p w:rsidR="00F97069" w:rsidRPr="00027896" w:rsidRDefault="00F97069" w:rsidP="00027896">
      <w:pPr>
        <w:spacing w:after="120"/>
        <w:jc w:val="left"/>
        <w:rPr>
          <w:rFonts w:ascii="Courier New" w:hAnsi="Courier New" w:cs="Courier New"/>
          <w:sz w:val="20"/>
          <w:szCs w:val="20"/>
        </w:rPr>
      </w:pPr>
      <w:r w:rsidRPr="00027896">
        <w:rPr>
          <w:rFonts w:ascii="Courier New" w:hAnsi="Courier New" w:cs="Courier New"/>
          <w:sz w:val="20"/>
          <w:szCs w:val="20"/>
        </w:rPr>
        <w:t xml:space="preserve">9999.  </w:t>
      </w:r>
      <w:r w:rsidR="00027896">
        <w:rPr>
          <w:rFonts w:ascii="Courier New" w:hAnsi="Courier New" w:cs="Courier New"/>
          <w:sz w:val="20"/>
          <w:szCs w:val="20"/>
        </w:rPr>
        <w:t xml:space="preserve">  </w:t>
      </w:r>
      <w:r w:rsidRPr="00027896">
        <w:rPr>
          <w:rFonts w:ascii="Courier New" w:hAnsi="Courier New" w:cs="Courier New"/>
          <w:sz w:val="20"/>
          <w:szCs w:val="20"/>
        </w:rPr>
        <w:t>9999.</w:t>
      </w:r>
    </w:p>
    <w:p w:rsidR="00027896" w:rsidRPr="00312943" w:rsidRDefault="00027896" w:rsidP="00027896">
      <w:pPr>
        <w:spacing w:after="0"/>
        <w:jc w:val="left"/>
        <w:rPr>
          <w:rFonts w:ascii="Courier New" w:hAnsi="Courier New" w:cs="Courier New"/>
          <w:sz w:val="20"/>
          <w:szCs w:val="20"/>
        </w:rPr>
      </w:pPr>
      <w:r w:rsidRPr="00312943">
        <w:rPr>
          <w:rFonts w:ascii="Courier New" w:hAnsi="Courier New" w:cs="Courier New"/>
          <w:b/>
          <w:sz w:val="20"/>
          <w:szCs w:val="20"/>
        </w:rPr>
        <w:t>np_types</w:t>
      </w:r>
    </w:p>
    <w:p w:rsidR="00F97069" w:rsidRPr="00027896" w:rsidRDefault="00F97069" w:rsidP="00027896">
      <w:pPr>
        <w:spacing w:after="120"/>
        <w:jc w:val="left"/>
        <w:rPr>
          <w:rFonts w:ascii="Courier New" w:hAnsi="Courier New" w:cs="Courier New"/>
          <w:sz w:val="20"/>
          <w:szCs w:val="20"/>
        </w:rPr>
      </w:pPr>
      <w:r w:rsidRPr="00027896">
        <w:rPr>
          <w:rFonts w:ascii="Courier New" w:hAnsi="Courier New" w:cs="Courier New"/>
          <w:sz w:val="20"/>
          <w:szCs w:val="20"/>
        </w:rPr>
        <w:t>1</w:t>
      </w:r>
    </w:p>
    <w:p w:rsidR="00027896" w:rsidRPr="00312943" w:rsidRDefault="00027896" w:rsidP="00027896">
      <w:pPr>
        <w:spacing w:after="0"/>
        <w:jc w:val="left"/>
        <w:rPr>
          <w:rFonts w:ascii="Courier New" w:hAnsi="Courier New" w:cs="Courier New"/>
          <w:sz w:val="20"/>
          <w:szCs w:val="20"/>
        </w:rPr>
      </w:pPr>
      <w:r w:rsidRPr="00312943">
        <w:rPr>
          <w:rFonts w:ascii="Courier New" w:hAnsi="Courier New" w:cs="Courier New"/>
          <w:b/>
          <w:sz w:val="20"/>
          <w:szCs w:val="20"/>
        </w:rPr>
        <w:t>prop(</w:t>
      </w:r>
      <m:oMath>
        <m:sSub>
          <m:sSubPr>
            <m:ctrlPr>
              <w:rPr>
                <w:rFonts w:ascii="Cambria Math" w:hAnsi="Cambria Math" w:cs="Courier New"/>
                <w:b/>
                <w:i/>
                <w:sz w:val="20"/>
                <w:szCs w:val="20"/>
                <w:lang w:val="pt-PT"/>
              </w:rPr>
            </m:ctrlPr>
          </m:sSubPr>
          <m:e>
            <m:r>
              <m:rPr>
                <m:sty m:val="bi"/>
              </m:rPr>
              <w:rPr>
                <w:rFonts w:ascii="Cambria Math" w:hAnsi="Cambria Math" w:cs="Courier New"/>
                <w:sz w:val="20"/>
                <w:szCs w:val="20"/>
                <w:lang w:val="pt-PT"/>
              </w:rPr>
              <m:t>k</m:t>
            </m:r>
          </m:e>
          <m:sub>
            <m:r>
              <m:rPr>
                <m:sty m:val="bi"/>
              </m:rPr>
              <w:rPr>
                <w:rFonts w:ascii="Cambria Math" w:hAnsi="Cambria Math" w:cs="Courier New"/>
                <w:sz w:val="20"/>
                <w:szCs w:val="20"/>
                <w:lang w:val="pt-PT"/>
              </w:rPr>
              <m:t>x</m:t>
            </m:r>
          </m:sub>
        </m:sSub>
        <m:r>
          <m:rPr>
            <m:sty m:val="bi"/>
          </m:rPr>
          <w:rPr>
            <w:rFonts w:ascii="Cambria Math" w:hAnsi="Cambria Math" w:cs="Courier New"/>
            <w:sz w:val="20"/>
            <w:szCs w:val="20"/>
          </w:rPr>
          <m:t>,</m:t>
        </m:r>
        <m:sSub>
          <m:sSubPr>
            <m:ctrlPr>
              <w:rPr>
                <w:rFonts w:ascii="Cambria Math" w:hAnsi="Cambria Math" w:cs="Courier New"/>
                <w:b/>
                <w:i/>
                <w:sz w:val="20"/>
                <w:szCs w:val="20"/>
                <w:lang w:val="pt-PT"/>
              </w:rPr>
            </m:ctrlPr>
          </m:sSubPr>
          <m:e>
            <m:r>
              <m:rPr>
                <m:sty m:val="bi"/>
              </m:rPr>
              <w:rPr>
                <w:rFonts w:ascii="Cambria Math" w:hAnsi="Cambria Math" w:cs="Courier New"/>
                <w:sz w:val="20"/>
                <w:szCs w:val="20"/>
                <w:lang w:val="pt-PT"/>
              </w:rPr>
              <m:t>k</m:t>
            </m:r>
          </m:e>
          <m:sub>
            <m:r>
              <m:rPr>
                <m:sty m:val="bi"/>
              </m:rPr>
              <w:rPr>
                <w:rFonts w:ascii="Cambria Math" w:hAnsi="Cambria Math" w:cs="Courier New"/>
                <w:sz w:val="20"/>
                <w:szCs w:val="20"/>
                <w:lang w:val="pt-PT"/>
              </w:rPr>
              <m:t>y</m:t>
            </m:r>
          </m:sub>
        </m:sSub>
        <m:r>
          <m:rPr>
            <m:sty m:val="bi"/>
          </m:rPr>
          <w:rPr>
            <w:rFonts w:ascii="Cambria Math" w:hAnsi="Cambria Math" w:cs="Courier New"/>
            <w:sz w:val="20"/>
            <w:szCs w:val="20"/>
          </w:rPr>
          <m:t xml:space="preserve">, </m:t>
        </m:r>
        <m:r>
          <m:rPr>
            <m:sty m:val="bi"/>
          </m:rPr>
          <w:rPr>
            <w:rFonts w:ascii="Cambria Math" w:hAnsi="Cambria Math" w:cs="Courier New"/>
            <w:sz w:val="20"/>
            <w:szCs w:val="20"/>
            <w:lang w:val="pt-PT"/>
          </w:rPr>
          <m:t>ρ</m:t>
        </m:r>
        <m:r>
          <m:rPr>
            <m:sty m:val="bi"/>
          </m:rPr>
          <w:rPr>
            <w:rFonts w:ascii="Cambria Math" w:hAnsi="Cambria Math" w:cs="Courier New"/>
            <w:sz w:val="20"/>
            <w:szCs w:val="20"/>
          </w:rPr>
          <m:t>,</m:t>
        </m:r>
        <m:r>
          <m:rPr>
            <m:sty m:val="bi"/>
          </m:rPr>
          <w:rPr>
            <w:rFonts w:ascii="Cambria Math" w:hAnsi="Cambria Math" w:cs="Courier New"/>
            <w:sz w:val="20"/>
            <w:szCs w:val="20"/>
            <w:lang w:val="pt-PT"/>
          </w:rPr>
          <m:t>c</m:t>
        </m:r>
        <m:r>
          <m:rPr>
            <m:sty m:val="bi"/>
          </m:rPr>
          <w:rPr>
            <w:rFonts w:ascii="Cambria Math" w:hAnsi="Cambria Math" w:cs="Courier New"/>
            <w:sz w:val="20"/>
            <w:szCs w:val="20"/>
          </w:rPr>
          <m:t>,</m:t>
        </m:r>
        <m:r>
          <m:rPr>
            <m:sty m:val="bi"/>
          </m:rPr>
          <w:rPr>
            <w:rFonts w:ascii="Cambria Math" w:hAnsi="Cambria Math" w:cs="Courier New"/>
            <w:sz w:val="20"/>
            <w:szCs w:val="20"/>
            <w:lang w:val="pt-PT"/>
          </w:rPr>
          <m:t>h</m:t>
        </m:r>
        <m:r>
          <m:rPr>
            <m:sty m:val="bi"/>
          </m:rPr>
          <w:rPr>
            <w:rFonts w:ascii="Cambria Math" w:hAnsi="Cambria Math" w:cs="Courier New"/>
            <w:sz w:val="20"/>
            <w:szCs w:val="20"/>
          </w:rPr>
          <m:t>,</m:t>
        </m:r>
        <m:r>
          <m:rPr>
            <m:sty m:val="bi"/>
          </m:rPr>
          <w:rPr>
            <w:rFonts w:ascii="Cambria Math" w:hAnsi="Cambria Math" w:cs="Courier New"/>
            <w:sz w:val="20"/>
            <w:szCs w:val="20"/>
            <w:lang w:val="pt-PT"/>
          </w:rPr>
          <m:t>a</m:t>
        </m:r>
        <m:r>
          <m:rPr>
            <m:sty m:val="bi"/>
          </m:rPr>
          <w:rPr>
            <w:rFonts w:ascii="Cambria Math" w:hAnsi="Cambria Math" w:cs="Courier New"/>
            <w:sz w:val="20"/>
            <w:szCs w:val="20"/>
          </w:rPr>
          <m:t>)</m:t>
        </m:r>
      </m:oMath>
    </w:p>
    <w:p w:rsidR="00F97069" w:rsidRPr="00F97069" w:rsidRDefault="00F97069" w:rsidP="00027896">
      <w:pPr>
        <w:spacing w:after="120"/>
        <w:jc w:val="left"/>
        <w:rPr>
          <w:rFonts w:ascii="Courier New" w:hAnsi="Courier New" w:cs="Courier New"/>
          <w:sz w:val="20"/>
          <w:szCs w:val="20"/>
          <w:lang w:val="pt-PT"/>
        </w:rPr>
      </w:pPr>
      <w:r w:rsidRPr="00F97069">
        <w:rPr>
          <w:rFonts w:ascii="Courier New" w:hAnsi="Courier New" w:cs="Courier New"/>
          <w:sz w:val="20"/>
          <w:szCs w:val="20"/>
          <w:lang w:val="pt-PT"/>
        </w:rPr>
        <w:t>1.0E+00  1.0E+00  1.0E+00  1.0E+00  1.0E+00  0.0E+00</w:t>
      </w:r>
    </w:p>
    <w:p w:rsidR="00027896" w:rsidRDefault="00027896" w:rsidP="00F97069">
      <w:pPr>
        <w:spacing w:after="0"/>
        <w:jc w:val="left"/>
        <w:rPr>
          <w:rFonts w:ascii="Courier New" w:hAnsi="Courier New" w:cs="Courier New"/>
          <w:sz w:val="20"/>
          <w:szCs w:val="20"/>
          <w:lang w:val="pt-PT"/>
        </w:rPr>
      </w:pPr>
      <w:r>
        <w:rPr>
          <w:rFonts w:ascii="Courier New" w:hAnsi="Courier New" w:cs="Courier New"/>
          <w:b/>
          <w:sz w:val="20"/>
          <w:szCs w:val="20"/>
          <w:lang w:val="pt-PT"/>
        </w:rPr>
        <w:t>g_coord</w:t>
      </w:r>
    </w:p>
    <w:p w:rsidR="00F97069" w:rsidRPr="00F97069" w:rsidRDefault="00F97069" w:rsidP="00F97069">
      <w:pPr>
        <w:spacing w:after="0"/>
        <w:jc w:val="left"/>
        <w:rPr>
          <w:rFonts w:ascii="Courier New" w:hAnsi="Courier New" w:cs="Courier New"/>
          <w:sz w:val="20"/>
          <w:szCs w:val="20"/>
          <w:lang w:val="pt-PT"/>
        </w:rPr>
      </w:pPr>
      <w:r w:rsidRPr="00F97069">
        <w:rPr>
          <w:rFonts w:ascii="Courier New" w:hAnsi="Courier New" w:cs="Courier New"/>
          <w:sz w:val="20"/>
          <w:szCs w:val="20"/>
          <w:lang w:val="pt-PT"/>
        </w:rPr>
        <w:t xml:space="preserve">  0.0000E+00  0.0000E+00</w:t>
      </w:r>
    </w:p>
    <w:p w:rsidR="00F97069" w:rsidRPr="00F97069" w:rsidRDefault="00F97069" w:rsidP="00F97069">
      <w:pPr>
        <w:spacing w:after="0"/>
        <w:jc w:val="left"/>
        <w:rPr>
          <w:rFonts w:ascii="Courier New" w:hAnsi="Courier New" w:cs="Courier New"/>
          <w:sz w:val="20"/>
          <w:szCs w:val="20"/>
          <w:lang w:val="pt-PT"/>
        </w:rPr>
      </w:pPr>
      <w:r w:rsidRPr="00F97069">
        <w:rPr>
          <w:rFonts w:ascii="Courier New" w:hAnsi="Courier New" w:cs="Courier New"/>
          <w:sz w:val="20"/>
          <w:szCs w:val="20"/>
          <w:lang w:val="pt-PT"/>
        </w:rPr>
        <w:t xml:space="preserve">  0.6250E-01  0.0000E+00</w:t>
      </w:r>
    </w:p>
    <w:p w:rsidR="00F97069" w:rsidRPr="00027896" w:rsidRDefault="00F97069" w:rsidP="00F97069">
      <w:pPr>
        <w:spacing w:after="0"/>
        <w:jc w:val="left"/>
        <w:rPr>
          <w:rFonts w:ascii="Courier New" w:hAnsi="Courier New" w:cs="Courier New"/>
          <w:sz w:val="20"/>
          <w:szCs w:val="20"/>
          <w:lang w:val="pt-PT"/>
        </w:rPr>
      </w:pPr>
      <w:r w:rsidRPr="00F97069">
        <w:rPr>
          <w:rFonts w:ascii="Courier New" w:hAnsi="Courier New" w:cs="Courier New"/>
          <w:sz w:val="20"/>
          <w:szCs w:val="20"/>
          <w:lang w:val="pt-PT"/>
        </w:rPr>
        <w:t xml:space="preserve">  </w:t>
      </w:r>
      <w:r w:rsidRPr="00027896">
        <w:rPr>
          <w:rFonts w:ascii="Courier New" w:hAnsi="Courier New" w:cs="Courier New"/>
          <w:sz w:val="20"/>
          <w:szCs w:val="20"/>
          <w:lang w:val="pt-PT"/>
        </w:rPr>
        <w:t>0.1250E+00  0.0000E+00</w:t>
      </w:r>
    </w:p>
    <w:p w:rsidR="00F97069" w:rsidRPr="00027896" w:rsidRDefault="00027896" w:rsidP="00F97069">
      <w:pPr>
        <w:spacing w:after="0"/>
        <w:jc w:val="left"/>
        <w:rPr>
          <w:rFonts w:ascii="Courier New" w:hAnsi="Courier New" w:cs="Courier New"/>
          <w:sz w:val="32"/>
          <w:szCs w:val="32"/>
          <w:lang w:val="pt-PT"/>
        </w:rPr>
      </w:pPr>
      <w:r>
        <w:rPr>
          <w:rFonts w:ascii="Courier New" w:hAnsi="Courier New" w:cs="Courier New"/>
          <w:sz w:val="20"/>
          <w:szCs w:val="20"/>
          <w:lang w:val="pt-PT"/>
        </w:rPr>
        <w:t xml:space="preserve">  </w:t>
      </w:r>
      <m:oMath>
        <m:r>
          <w:rPr>
            <w:rFonts w:ascii="Cambria Math" w:hAnsi="Cambria Math" w:cs="Courier New"/>
            <w:sz w:val="32"/>
            <w:szCs w:val="32"/>
            <w:lang w:val="pt-PT"/>
          </w:rPr>
          <m:t>⋮</m:t>
        </m:r>
      </m:oMath>
    </w:p>
    <w:p w:rsidR="00F97069" w:rsidRPr="00F97069" w:rsidRDefault="00F97069" w:rsidP="00F97069">
      <w:pPr>
        <w:spacing w:after="0"/>
        <w:jc w:val="left"/>
        <w:rPr>
          <w:rFonts w:ascii="Courier New" w:hAnsi="Courier New" w:cs="Courier New"/>
          <w:sz w:val="20"/>
          <w:szCs w:val="20"/>
          <w:lang w:val="pt-PT"/>
        </w:rPr>
      </w:pPr>
      <w:r w:rsidRPr="00F97069">
        <w:rPr>
          <w:rFonts w:ascii="Courier New" w:hAnsi="Courier New" w:cs="Courier New"/>
          <w:sz w:val="20"/>
          <w:szCs w:val="20"/>
          <w:lang w:val="pt-PT"/>
        </w:rPr>
        <w:t xml:space="preserve">  0.8750E+00 -0.1000E+00</w:t>
      </w:r>
    </w:p>
    <w:p w:rsidR="00F97069" w:rsidRPr="00F97069" w:rsidRDefault="00F97069" w:rsidP="00F97069">
      <w:pPr>
        <w:spacing w:after="0"/>
        <w:jc w:val="left"/>
        <w:rPr>
          <w:rFonts w:ascii="Courier New" w:hAnsi="Courier New" w:cs="Courier New"/>
          <w:sz w:val="20"/>
          <w:szCs w:val="20"/>
          <w:lang w:val="pt-PT"/>
        </w:rPr>
      </w:pPr>
      <w:r w:rsidRPr="00F97069">
        <w:rPr>
          <w:rFonts w:ascii="Courier New" w:hAnsi="Courier New" w:cs="Courier New"/>
          <w:sz w:val="20"/>
          <w:szCs w:val="20"/>
          <w:lang w:val="pt-PT"/>
        </w:rPr>
        <w:t xml:space="preserve">  0.9375E+00 -0.1000E+00</w:t>
      </w:r>
    </w:p>
    <w:p w:rsidR="00F97069" w:rsidRPr="00F97069" w:rsidRDefault="00F97069" w:rsidP="00027896">
      <w:pPr>
        <w:spacing w:after="120"/>
        <w:jc w:val="left"/>
        <w:rPr>
          <w:rFonts w:ascii="Courier New" w:hAnsi="Courier New" w:cs="Courier New"/>
          <w:sz w:val="20"/>
          <w:szCs w:val="20"/>
          <w:lang w:val="pt-PT"/>
        </w:rPr>
      </w:pPr>
      <w:r w:rsidRPr="00F97069">
        <w:rPr>
          <w:rFonts w:ascii="Courier New" w:hAnsi="Courier New" w:cs="Courier New"/>
          <w:sz w:val="20"/>
          <w:szCs w:val="20"/>
          <w:lang w:val="pt-PT"/>
        </w:rPr>
        <w:t xml:space="preserve">  0.1000E+01 -0.1000E+00</w:t>
      </w:r>
    </w:p>
    <w:p w:rsidR="00027896" w:rsidRPr="00A45635" w:rsidRDefault="00027896" w:rsidP="00027896">
      <w:pPr>
        <w:spacing w:after="0"/>
        <w:jc w:val="left"/>
        <w:rPr>
          <w:rFonts w:ascii="Courier New" w:hAnsi="Courier New" w:cs="Courier New"/>
          <w:sz w:val="20"/>
          <w:szCs w:val="20"/>
          <w:lang w:val="pt-PT"/>
        </w:rPr>
      </w:pPr>
      <w:r w:rsidRPr="00A45635">
        <w:rPr>
          <w:rFonts w:ascii="Courier New" w:hAnsi="Courier New" w:cs="Courier New"/>
          <w:b/>
          <w:sz w:val="20"/>
          <w:szCs w:val="20"/>
          <w:lang w:val="pt-PT"/>
        </w:rPr>
        <w:t>g_num</w:t>
      </w:r>
    </w:p>
    <w:p w:rsidR="00F97069" w:rsidRPr="00F97069" w:rsidRDefault="00F97069" w:rsidP="00F97069">
      <w:pPr>
        <w:spacing w:after="0"/>
        <w:jc w:val="left"/>
        <w:rPr>
          <w:rFonts w:ascii="Courier New" w:hAnsi="Courier New" w:cs="Courier New"/>
          <w:sz w:val="20"/>
          <w:szCs w:val="20"/>
          <w:lang w:val="pt-PT"/>
        </w:rPr>
      </w:pPr>
      <w:r w:rsidRPr="00F97069">
        <w:rPr>
          <w:rFonts w:ascii="Courier New" w:hAnsi="Courier New" w:cs="Courier New"/>
          <w:sz w:val="20"/>
          <w:szCs w:val="20"/>
          <w:lang w:val="pt-PT"/>
        </w:rPr>
        <w:t xml:space="preserve">   27   18    1    2    3   19   29   28</w:t>
      </w:r>
    </w:p>
    <w:p w:rsidR="00F97069" w:rsidRPr="00F97069" w:rsidRDefault="00F97069" w:rsidP="00F97069">
      <w:pPr>
        <w:spacing w:after="0"/>
        <w:jc w:val="left"/>
        <w:rPr>
          <w:rFonts w:ascii="Courier New" w:hAnsi="Courier New" w:cs="Courier New"/>
          <w:sz w:val="20"/>
          <w:szCs w:val="20"/>
          <w:lang w:val="pt-PT"/>
        </w:rPr>
      </w:pPr>
      <w:r w:rsidRPr="00F97069">
        <w:rPr>
          <w:rFonts w:ascii="Courier New" w:hAnsi="Courier New" w:cs="Courier New"/>
          <w:sz w:val="20"/>
          <w:szCs w:val="20"/>
          <w:lang w:val="pt-PT"/>
        </w:rPr>
        <w:t xml:space="preserve">   29   19    3    4    5   20   31   30</w:t>
      </w:r>
    </w:p>
    <w:p w:rsidR="00027896" w:rsidRPr="00027896" w:rsidRDefault="00027896" w:rsidP="00027896">
      <w:pPr>
        <w:spacing w:after="0"/>
        <w:jc w:val="left"/>
        <w:rPr>
          <w:rFonts w:ascii="Courier New" w:hAnsi="Courier New" w:cs="Courier New"/>
          <w:sz w:val="32"/>
          <w:szCs w:val="32"/>
          <w:lang w:val="pt-PT"/>
        </w:rPr>
      </w:pPr>
      <w:r>
        <w:rPr>
          <w:rFonts w:ascii="Courier New" w:hAnsi="Courier New" w:cs="Courier New"/>
          <w:sz w:val="20"/>
          <w:szCs w:val="20"/>
          <w:lang w:val="pt-PT"/>
        </w:rPr>
        <w:t xml:space="preserve">  </w:t>
      </w:r>
      <m:oMath>
        <m:r>
          <w:rPr>
            <w:rFonts w:ascii="Cambria Math" w:hAnsi="Cambria Math" w:cs="Courier New"/>
            <w:sz w:val="32"/>
            <w:szCs w:val="32"/>
            <w:lang w:val="pt-PT"/>
          </w:rPr>
          <m:t>⋮</m:t>
        </m:r>
      </m:oMath>
    </w:p>
    <w:p w:rsidR="00F97069" w:rsidRPr="00F97069" w:rsidRDefault="00F97069" w:rsidP="00F97069">
      <w:pPr>
        <w:spacing w:after="0"/>
        <w:jc w:val="left"/>
        <w:rPr>
          <w:rFonts w:ascii="Courier New" w:hAnsi="Courier New" w:cs="Courier New"/>
          <w:sz w:val="20"/>
          <w:szCs w:val="20"/>
          <w:lang w:val="pt-PT"/>
        </w:rPr>
      </w:pPr>
      <w:r w:rsidRPr="00F97069">
        <w:rPr>
          <w:rFonts w:ascii="Courier New" w:hAnsi="Courier New" w:cs="Courier New"/>
          <w:sz w:val="20"/>
          <w:szCs w:val="20"/>
          <w:lang w:val="pt-PT"/>
        </w:rPr>
        <w:lastRenderedPageBreak/>
        <w:t xml:space="preserve">   39   24   13   14   15   25   41   40</w:t>
      </w:r>
    </w:p>
    <w:p w:rsidR="00F97069" w:rsidRPr="00F97069" w:rsidRDefault="00F97069" w:rsidP="00027896">
      <w:pPr>
        <w:spacing w:after="120"/>
        <w:jc w:val="left"/>
        <w:rPr>
          <w:rFonts w:ascii="Courier New" w:hAnsi="Courier New" w:cs="Courier New"/>
          <w:sz w:val="20"/>
          <w:szCs w:val="20"/>
          <w:lang w:val="pt-PT"/>
        </w:rPr>
      </w:pPr>
      <w:r w:rsidRPr="00F97069">
        <w:rPr>
          <w:rFonts w:ascii="Courier New" w:hAnsi="Courier New" w:cs="Courier New"/>
          <w:sz w:val="20"/>
          <w:szCs w:val="20"/>
          <w:lang w:val="pt-PT"/>
        </w:rPr>
        <w:t xml:space="preserve">   41   25   15   16   17   26   43   42</w:t>
      </w:r>
    </w:p>
    <w:p w:rsidR="00027896" w:rsidRPr="00A45635" w:rsidRDefault="00027896" w:rsidP="00F97069">
      <w:pPr>
        <w:spacing w:after="0"/>
        <w:jc w:val="left"/>
        <w:rPr>
          <w:rFonts w:ascii="Courier New" w:hAnsi="Courier New" w:cs="Courier New"/>
          <w:sz w:val="20"/>
          <w:szCs w:val="20"/>
          <w:lang w:val="pt-PT"/>
        </w:rPr>
      </w:pPr>
      <w:r w:rsidRPr="00A45635">
        <w:rPr>
          <w:rFonts w:ascii="Courier New" w:hAnsi="Courier New" w:cs="Courier New"/>
          <w:b/>
          <w:sz w:val="20"/>
          <w:szCs w:val="20"/>
          <w:lang w:val="pt-PT"/>
        </w:rPr>
        <w:t>fixed_freedoms_1</w:t>
      </w:r>
    </w:p>
    <w:p w:rsidR="00F97069" w:rsidRPr="00A45635" w:rsidRDefault="00F97069" w:rsidP="00027896">
      <w:pPr>
        <w:spacing w:after="120"/>
        <w:jc w:val="left"/>
        <w:rPr>
          <w:rFonts w:ascii="Courier New" w:hAnsi="Courier New" w:cs="Courier New"/>
          <w:sz w:val="20"/>
          <w:szCs w:val="20"/>
          <w:lang w:val="pt-PT"/>
        </w:rPr>
      </w:pPr>
      <w:r w:rsidRPr="00A45635">
        <w:rPr>
          <w:rFonts w:ascii="Courier New" w:hAnsi="Courier New" w:cs="Courier New"/>
          <w:sz w:val="20"/>
          <w:szCs w:val="20"/>
          <w:lang w:val="pt-PT"/>
        </w:rPr>
        <w:t>3</w:t>
      </w:r>
    </w:p>
    <w:p w:rsidR="00027896" w:rsidRPr="00F55F5E" w:rsidRDefault="00F55F5E" w:rsidP="00F97069">
      <w:pPr>
        <w:spacing w:after="0"/>
        <w:jc w:val="left"/>
        <w:rPr>
          <w:rFonts w:ascii="Courier New" w:hAnsi="Courier New" w:cs="Courier New"/>
          <w:b/>
          <w:sz w:val="20"/>
          <w:szCs w:val="20"/>
          <w:lang w:val="pt-PT"/>
        </w:rPr>
      </w:pPr>
      <w:r w:rsidRPr="00F55F5E">
        <w:rPr>
          <w:rFonts w:ascii="Courier New" w:hAnsi="Courier New" w:cs="Courier New"/>
          <w:b/>
          <w:sz w:val="20"/>
          <w:szCs w:val="20"/>
          <w:lang w:val="pt-PT"/>
        </w:rPr>
        <w:t>w</w:t>
      </w:r>
      <w:r w:rsidR="00027896" w:rsidRPr="00F55F5E">
        <w:rPr>
          <w:rFonts w:ascii="Courier New" w:hAnsi="Courier New" w:cs="Courier New"/>
          <w:b/>
          <w:sz w:val="20"/>
          <w:szCs w:val="20"/>
          <w:lang w:val="pt-PT"/>
        </w:rPr>
        <w:t xml:space="preserve">l            ts    </w:t>
      </w:r>
      <w:r w:rsidRPr="00F55F5E">
        <w:rPr>
          <w:rFonts w:ascii="Courier New" w:hAnsi="Courier New" w:cs="Courier New"/>
          <w:b/>
          <w:sz w:val="20"/>
          <w:szCs w:val="20"/>
          <w:lang w:val="pt-PT"/>
        </w:rPr>
        <w:t xml:space="preserve"> </w:t>
      </w:r>
      <w:r w:rsidR="00027896" w:rsidRPr="00F55F5E">
        <w:rPr>
          <w:rFonts w:ascii="Courier New" w:hAnsi="Courier New" w:cs="Courier New"/>
          <w:b/>
          <w:sz w:val="20"/>
          <w:szCs w:val="20"/>
          <w:lang w:val="pt-PT"/>
        </w:rPr>
        <w:t xml:space="preserve">   ao</w:t>
      </w:r>
      <w:r w:rsidRPr="00F55F5E">
        <w:rPr>
          <w:rFonts w:ascii="Courier New" w:hAnsi="Courier New" w:cs="Courier New"/>
          <w:b/>
          <w:sz w:val="20"/>
          <w:szCs w:val="20"/>
          <w:lang w:val="pt-PT"/>
        </w:rPr>
        <w:t xml:space="preserve">     tauo      ce      e1      e2      23      e4</w:t>
      </w:r>
    </w:p>
    <w:p w:rsidR="00F55F5E" w:rsidRDefault="00F97069" w:rsidP="00F97069">
      <w:pPr>
        <w:spacing w:after="0"/>
        <w:jc w:val="left"/>
        <w:rPr>
          <w:rFonts w:ascii="Courier New" w:hAnsi="Courier New" w:cs="Courier New"/>
          <w:sz w:val="20"/>
          <w:szCs w:val="20"/>
          <w:lang w:val="pt-PT"/>
        </w:rPr>
      </w:pPr>
      <w:r w:rsidRPr="00F97069">
        <w:rPr>
          <w:rFonts w:ascii="Courier New" w:hAnsi="Courier New" w:cs="Courier New"/>
          <w:sz w:val="20"/>
          <w:szCs w:val="20"/>
          <w:lang w:val="pt-PT"/>
        </w:rPr>
        <w:t>10.0E+00  0.0E+00 40.0E+00 73.0E+00 0.0E+00 0.0E+00 0.0E+00 0.0E+00 0.0E+00</w:t>
      </w:r>
    </w:p>
    <w:p w:rsidR="00F55F5E" w:rsidRPr="00F55F5E" w:rsidRDefault="00F55F5E" w:rsidP="00F97069">
      <w:pPr>
        <w:spacing w:after="0"/>
        <w:jc w:val="left"/>
        <w:rPr>
          <w:rFonts w:ascii="Courier New" w:hAnsi="Courier New" w:cs="Courier New"/>
          <w:b/>
          <w:sz w:val="20"/>
          <w:szCs w:val="20"/>
          <w:lang w:val="pt-PT"/>
        </w:rPr>
      </w:pPr>
      <w:r w:rsidRPr="00F55F5E">
        <w:rPr>
          <w:rFonts w:ascii="Courier New" w:hAnsi="Courier New" w:cs="Courier New"/>
          <w:b/>
          <w:sz w:val="20"/>
          <w:szCs w:val="20"/>
          <w:lang w:val="pt-PT"/>
        </w:rPr>
        <w:t>e5</w:t>
      </w:r>
    </w:p>
    <w:p w:rsidR="00F97069" w:rsidRPr="00A45635" w:rsidRDefault="00F97069" w:rsidP="00F55F5E">
      <w:pPr>
        <w:spacing w:after="120"/>
        <w:jc w:val="left"/>
        <w:rPr>
          <w:rFonts w:ascii="Courier New" w:hAnsi="Courier New" w:cs="Courier New"/>
          <w:sz w:val="20"/>
          <w:szCs w:val="20"/>
        </w:rPr>
      </w:pPr>
      <w:r w:rsidRPr="00A45635">
        <w:rPr>
          <w:rFonts w:ascii="Courier New" w:hAnsi="Courier New" w:cs="Courier New"/>
          <w:sz w:val="20"/>
          <w:szCs w:val="20"/>
        </w:rPr>
        <w:t>0.0E+00</w:t>
      </w:r>
    </w:p>
    <w:p w:rsidR="00F55F5E" w:rsidRPr="00F55F5E" w:rsidRDefault="00F55F5E" w:rsidP="00F55F5E">
      <w:pPr>
        <w:spacing w:after="0"/>
        <w:jc w:val="left"/>
        <w:rPr>
          <w:rFonts w:ascii="Courier New" w:hAnsi="Courier New" w:cs="Courier New"/>
          <w:sz w:val="20"/>
          <w:szCs w:val="20"/>
        </w:rPr>
      </w:pPr>
      <w:r w:rsidRPr="00F55F5E">
        <w:rPr>
          <w:rFonts w:ascii="Courier New" w:hAnsi="Courier New" w:cs="Courier New"/>
          <w:b/>
          <w:sz w:val="20"/>
          <w:szCs w:val="20"/>
        </w:rPr>
        <w:t>(node_1(i),i=1,fixed_freedoms_1)</w:t>
      </w:r>
    </w:p>
    <w:p w:rsidR="00F97069" w:rsidRPr="00A45635" w:rsidRDefault="00F97069" w:rsidP="00F55F5E">
      <w:pPr>
        <w:spacing w:after="120"/>
        <w:jc w:val="left"/>
        <w:rPr>
          <w:rFonts w:ascii="Courier New" w:hAnsi="Courier New" w:cs="Courier New"/>
          <w:sz w:val="20"/>
          <w:szCs w:val="20"/>
        </w:rPr>
      </w:pPr>
      <w:r w:rsidRPr="00A45635">
        <w:rPr>
          <w:rFonts w:ascii="Courier New" w:hAnsi="Courier New" w:cs="Courier New"/>
          <w:sz w:val="20"/>
          <w:szCs w:val="20"/>
        </w:rPr>
        <w:t>1  18  27</w:t>
      </w:r>
    </w:p>
    <w:p w:rsidR="00F55F5E" w:rsidRDefault="00F55F5E" w:rsidP="00F55F5E">
      <w:pPr>
        <w:spacing w:after="0"/>
        <w:jc w:val="left"/>
        <w:rPr>
          <w:rFonts w:ascii="Courier New" w:hAnsi="Courier New" w:cs="Courier New"/>
          <w:sz w:val="20"/>
          <w:szCs w:val="20"/>
          <w:lang w:val="en-GB"/>
        </w:rPr>
      </w:pPr>
      <w:r w:rsidRPr="00744D75">
        <w:rPr>
          <w:rFonts w:ascii="Courier New" w:hAnsi="Courier New" w:cs="Courier New"/>
          <w:b/>
          <w:sz w:val="20"/>
          <w:szCs w:val="20"/>
        </w:rPr>
        <w:t>fixed_freedoms_</w:t>
      </w:r>
      <w:r>
        <w:rPr>
          <w:rFonts w:ascii="Courier New" w:hAnsi="Courier New" w:cs="Courier New"/>
          <w:b/>
          <w:sz w:val="20"/>
          <w:szCs w:val="20"/>
        </w:rPr>
        <w:t>2</w:t>
      </w:r>
    </w:p>
    <w:p w:rsidR="00F97069" w:rsidRDefault="00F97069" w:rsidP="00F97069">
      <w:pPr>
        <w:spacing w:after="0"/>
        <w:jc w:val="left"/>
        <w:rPr>
          <w:rFonts w:ascii="Courier New" w:hAnsi="Courier New" w:cs="Courier New"/>
          <w:sz w:val="20"/>
          <w:szCs w:val="20"/>
        </w:rPr>
      </w:pPr>
      <w:r w:rsidRPr="00F55F5E">
        <w:rPr>
          <w:rFonts w:ascii="Courier New" w:hAnsi="Courier New" w:cs="Courier New"/>
          <w:sz w:val="20"/>
          <w:szCs w:val="20"/>
        </w:rPr>
        <w:t>3</w:t>
      </w:r>
    </w:p>
    <w:p w:rsidR="00920458" w:rsidRPr="00F55F5E" w:rsidRDefault="00920458" w:rsidP="00F97069">
      <w:pPr>
        <w:spacing w:after="0"/>
        <w:jc w:val="left"/>
        <w:rPr>
          <w:rFonts w:ascii="Courier New" w:hAnsi="Courier New" w:cs="Courier New"/>
          <w:sz w:val="20"/>
          <w:szCs w:val="20"/>
        </w:rPr>
      </w:pPr>
    </w:p>
    <w:p w:rsidR="00F55F5E" w:rsidRDefault="00F55F5E" w:rsidP="00F55F5E">
      <w:pPr>
        <w:spacing w:after="0"/>
        <w:jc w:val="left"/>
        <w:rPr>
          <w:rFonts w:ascii="Courier New" w:hAnsi="Courier New" w:cs="Courier New"/>
          <w:sz w:val="20"/>
          <w:szCs w:val="20"/>
          <w:lang w:val="en-GB"/>
        </w:rPr>
      </w:pPr>
      <w:r w:rsidRPr="00744D75">
        <w:rPr>
          <w:rFonts w:ascii="Courier New" w:hAnsi="Courier New" w:cs="Courier New"/>
          <w:b/>
          <w:sz w:val="20"/>
          <w:szCs w:val="20"/>
        </w:rPr>
        <w:t>tempin</w:t>
      </w:r>
    </w:p>
    <w:p w:rsidR="00F97069" w:rsidRPr="00F55F5E" w:rsidRDefault="00F97069" w:rsidP="00F55F5E">
      <w:pPr>
        <w:spacing w:after="120"/>
        <w:jc w:val="left"/>
        <w:rPr>
          <w:rFonts w:ascii="Courier New" w:hAnsi="Courier New" w:cs="Courier New"/>
          <w:sz w:val="20"/>
          <w:szCs w:val="20"/>
        </w:rPr>
      </w:pPr>
      <w:r w:rsidRPr="00F55F5E">
        <w:rPr>
          <w:rFonts w:ascii="Courier New" w:hAnsi="Courier New" w:cs="Courier New"/>
          <w:sz w:val="20"/>
          <w:szCs w:val="20"/>
        </w:rPr>
        <w:t>1</w:t>
      </w:r>
    </w:p>
    <w:p w:rsidR="00F55F5E" w:rsidRDefault="00F55F5E" w:rsidP="00F55F5E">
      <w:pPr>
        <w:spacing w:after="0"/>
        <w:jc w:val="left"/>
        <w:rPr>
          <w:rFonts w:ascii="Courier New" w:hAnsi="Courier New" w:cs="Courier New"/>
          <w:sz w:val="20"/>
          <w:szCs w:val="20"/>
          <w:lang w:val="en-GB"/>
        </w:rPr>
      </w:pPr>
      <w:r>
        <w:rPr>
          <w:rFonts w:ascii="Courier New" w:hAnsi="Courier New" w:cs="Courier New"/>
          <w:b/>
          <w:sz w:val="20"/>
          <w:szCs w:val="20"/>
        </w:rPr>
        <w:t>(node_2(i),value_2(i),i=1,</w:t>
      </w:r>
      <w:r w:rsidRPr="00744D75">
        <w:rPr>
          <w:rFonts w:ascii="Courier New" w:hAnsi="Courier New" w:cs="Courier New"/>
          <w:b/>
          <w:sz w:val="20"/>
          <w:szCs w:val="20"/>
        </w:rPr>
        <w:t>fixed_freedoms_</w:t>
      </w:r>
      <w:r>
        <w:rPr>
          <w:rFonts w:ascii="Courier New" w:hAnsi="Courier New" w:cs="Courier New"/>
          <w:b/>
          <w:sz w:val="20"/>
          <w:szCs w:val="20"/>
        </w:rPr>
        <w:t>2)</w:t>
      </w:r>
    </w:p>
    <w:p w:rsidR="00F97069" w:rsidRPr="00027896" w:rsidRDefault="00F97069" w:rsidP="00F55F5E">
      <w:pPr>
        <w:spacing w:after="120"/>
        <w:jc w:val="left"/>
        <w:rPr>
          <w:rFonts w:ascii="Courier New" w:hAnsi="Courier New" w:cs="Courier New"/>
          <w:sz w:val="20"/>
          <w:szCs w:val="20"/>
          <w:lang w:val="pt-PT"/>
        </w:rPr>
      </w:pPr>
      <w:r w:rsidRPr="00027896">
        <w:rPr>
          <w:rFonts w:ascii="Courier New" w:hAnsi="Courier New" w:cs="Courier New"/>
          <w:sz w:val="20"/>
          <w:szCs w:val="20"/>
          <w:lang w:val="pt-PT"/>
        </w:rPr>
        <w:t>17 0.0E+00</w:t>
      </w:r>
      <w:r w:rsidR="00F55F5E">
        <w:rPr>
          <w:rFonts w:ascii="Courier New" w:hAnsi="Courier New" w:cs="Courier New"/>
          <w:sz w:val="20"/>
          <w:szCs w:val="20"/>
          <w:lang w:val="pt-PT"/>
        </w:rPr>
        <w:t xml:space="preserve">  </w:t>
      </w:r>
      <w:r w:rsidRPr="00027896">
        <w:rPr>
          <w:rFonts w:ascii="Courier New" w:hAnsi="Courier New" w:cs="Courier New"/>
          <w:sz w:val="20"/>
          <w:szCs w:val="20"/>
          <w:lang w:val="pt-PT"/>
        </w:rPr>
        <w:t>26 0.0E+00</w:t>
      </w:r>
      <w:r w:rsidR="00F55F5E">
        <w:rPr>
          <w:rFonts w:ascii="Courier New" w:hAnsi="Courier New" w:cs="Courier New"/>
          <w:sz w:val="20"/>
          <w:szCs w:val="20"/>
          <w:lang w:val="pt-PT"/>
        </w:rPr>
        <w:t xml:space="preserve">  </w:t>
      </w:r>
      <w:r w:rsidRPr="00027896">
        <w:rPr>
          <w:rFonts w:ascii="Courier New" w:hAnsi="Courier New" w:cs="Courier New"/>
          <w:sz w:val="20"/>
          <w:szCs w:val="20"/>
          <w:lang w:val="pt-PT"/>
        </w:rPr>
        <w:t>43 0.0E+00</w:t>
      </w:r>
    </w:p>
    <w:p w:rsidR="00F55F5E" w:rsidRPr="00312943" w:rsidRDefault="00F55F5E" w:rsidP="00F55F5E">
      <w:pPr>
        <w:spacing w:after="0"/>
        <w:jc w:val="left"/>
        <w:rPr>
          <w:rFonts w:ascii="Courier New" w:hAnsi="Courier New" w:cs="Courier New"/>
          <w:sz w:val="20"/>
          <w:szCs w:val="20"/>
          <w:lang w:val="pt-PT"/>
        </w:rPr>
      </w:pPr>
      <w:r>
        <w:rPr>
          <w:rFonts w:ascii="Courier New" w:hAnsi="Courier New" w:cs="Courier New"/>
          <w:b/>
          <w:sz w:val="20"/>
          <w:szCs w:val="20"/>
          <w:lang w:val="pt-PT"/>
        </w:rPr>
        <w:t>hfbc</w:t>
      </w:r>
    </w:p>
    <w:p w:rsidR="00F97069" w:rsidRPr="00027896" w:rsidRDefault="00F97069" w:rsidP="00F55F5E">
      <w:pPr>
        <w:spacing w:after="120"/>
        <w:jc w:val="left"/>
        <w:rPr>
          <w:rFonts w:ascii="Courier New" w:hAnsi="Courier New" w:cs="Courier New"/>
          <w:sz w:val="20"/>
          <w:szCs w:val="20"/>
          <w:lang w:val="pt-PT"/>
        </w:rPr>
      </w:pPr>
      <w:r w:rsidRPr="00027896">
        <w:rPr>
          <w:rFonts w:ascii="Courier New" w:hAnsi="Courier New" w:cs="Courier New"/>
          <w:sz w:val="20"/>
          <w:szCs w:val="20"/>
          <w:lang w:val="pt-PT"/>
        </w:rPr>
        <w:t xml:space="preserve"> 0</w:t>
      </w:r>
    </w:p>
    <w:p w:rsidR="00F55F5E" w:rsidRPr="00312943" w:rsidRDefault="00F55F5E" w:rsidP="00F55F5E">
      <w:pPr>
        <w:spacing w:after="0"/>
        <w:jc w:val="left"/>
        <w:rPr>
          <w:rFonts w:ascii="Courier New" w:hAnsi="Courier New" w:cs="Courier New"/>
          <w:sz w:val="20"/>
          <w:szCs w:val="20"/>
          <w:lang w:val="pt-PT"/>
        </w:rPr>
      </w:pPr>
      <w:r>
        <w:rPr>
          <w:rFonts w:ascii="Courier New" w:hAnsi="Courier New" w:cs="Courier New"/>
          <w:b/>
          <w:sz w:val="20"/>
          <w:szCs w:val="20"/>
          <w:lang w:val="pt-PT"/>
        </w:rPr>
        <w:t>htbc</w:t>
      </w:r>
    </w:p>
    <w:p w:rsidR="00F97069" w:rsidRDefault="00F97069" w:rsidP="00F55F5E">
      <w:pPr>
        <w:spacing w:after="120"/>
        <w:jc w:val="left"/>
        <w:rPr>
          <w:rFonts w:ascii="Courier New" w:hAnsi="Courier New" w:cs="Courier New"/>
          <w:sz w:val="20"/>
          <w:szCs w:val="20"/>
          <w:lang w:val="pt-PT"/>
        </w:rPr>
      </w:pPr>
      <w:r w:rsidRPr="00027896">
        <w:rPr>
          <w:rFonts w:ascii="Courier New" w:hAnsi="Courier New" w:cs="Courier New"/>
          <w:sz w:val="20"/>
          <w:szCs w:val="20"/>
          <w:lang w:val="pt-PT"/>
        </w:rPr>
        <w:t xml:space="preserve"> 0</w:t>
      </w:r>
    </w:p>
    <w:p w:rsidR="00F55F5E" w:rsidRPr="00312943" w:rsidRDefault="00F55F5E" w:rsidP="00F55F5E">
      <w:pPr>
        <w:spacing w:after="0"/>
        <w:jc w:val="left"/>
        <w:rPr>
          <w:rFonts w:ascii="Courier New" w:hAnsi="Courier New" w:cs="Courier New"/>
          <w:sz w:val="20"/>
          <w:szCs w:val="20"/>
          <w:lang w:val="pt-PT"/>
        </w:rPr>
      </w:pPr>
      <w:r>
        <w:rPr>
          <w:rFonts w:ascii="Courier New" w:hAnsi="Courier New" w:cs="Courier New"/>
          <w:b/>
          <w:sz w:val="20"/>
          <w:szCs w:val="20"/>
          <w:lang w:val="pt-PT"/>
        </w:rPr>
        <w:t>indic</w:t>
      </w:r>
    </w:p>
    <w:p w:rsidR="00F97069" w:rsidRDefault="00F97069" w:rsidP="00F55F5E">
      <w:pPr>
        <w:spacing w:after="120"/>
        <w:jc w:val="left"/>
        <w:rPr>
          <w:rFonts w:ascii="Courier New" w:hAnsi="Courier New" w:cs="Courier New"/>
          <w:sz w:val="20"/>
          <w:szCs w:val="20"/>
          <w:lang w:val="pt-PT"/>
        </w:rPr>
      </w:pPr>
      <w:r w:rsidRPr="00027896">
        <w:rPr>
          <w:rFonts w:ascii="Courier New" w:hAnsi="Courier New" w:cs="Courier New"/>
          <w:sz w:val="20"/>
          <w:szCs w:val="20"/>
          <w:lang w:val="pt-PT"/>
        </w:rPr>
        <w:t xml:space="preserve"> 0</w:t>
      </w:r>
    </w:p>
    <w:p w:rsidR="00F55F5E" w:rsidRPr="00312943" w:rsidRDefault="00F55F5E" w:rsidP="00F55F5E">
      <w:pPr>
        <w:spacing w:after="0"/>
        <w:jc w:val="left"/>
        <w:rPr>
          <w:rFonts w:ascii="Courier New" w:hAnsi="Courier New" w:cs="Courier New"/>
          <w:sz w:val="20"/>
          <w:szCs w:val="20"/>
          <w:lang w:val="pt-PT"/>
        </w:rPr>
      </w:pPr>
      <w:r>
        <w:rPr>
          <w:rFonts w:ascii="Courier New" w:hAnsi="Courier New" w:cs="Courier New"/>
          <w:b/>
          <w:sz w:val="20"/>
          <w:szCs w:val="20"/>
          <w:lang w:val="pt-PT"/>
        </w:rPr>
        <w:t>val0</w:t>
      </w:r>
    </w:p>
    <w:p w:rsidR="00F97069" w:rsidRPr="00027896" w:rsidRDefault="00F97069" w:rsidP="00F55F5E">
      <w:pPr>
        <w:spacing w:after="120"/>
        <w:jc w:val="left"/>
        <w:rPr>
          <w:rFonts w:ascii="Courier New" w:hAnsi="Courier New" w:cs="Courier New"/>
          <w:sz w:val="20"/>
          <w:szCs w:val="20"/>
          <w:lang w:val="pt-PT"/>
        </w:rPr>
      </w:pPr>
      <w:r w:rsidRPr="00027896">
        <w:rPr>
          <w:rFonts w:ascii="Courier New" w:hAnsi="Courier New" w:cs="Courier New"/>
          <w:sz w:val="20"/>
          <w:szCs w:val="20"/>
          <w:lang w:val="pt-PT"/>
        </w:rPr>
        <w:t xml:space="preserve"> 0.0E+00</w:t>
      </w:r>
    </w:p>
    <w:p w:rsidR="00F55F5E" w:rsidRPr="00312943" w:rsidRDefault="00F55F5E" w:rsidP="00F55F5E">
      <w:pPr>
        <w:spacing w:after="0"/>
        <w:jc w:val="left"/>
        <w:rPr>
          <w:rFonts w:ascii="Courier New" w:hAnsi="Courier New" w:cs="Courier New"/>
          <w:sz w:val="20"/>
          <w:szCs w:val="20"/>
          <w:lang w:val="pt-PT"/>
        </w:rPr>
      </w:pPr>
      <w:r>
        <w:rPr>
          <w:rFonts w:ascii="Courier New" w:hAnsi="Courier New" w:cs="Courier New"/>
          <w:b/>
          <w:sz w:val="20"/>
          <w:szCs w:val="20"/>
          <w:lang w:val="pt-PT"/>
        </w:rPr>
        <w:t>npri</w:t>
      </w:r>
    </w:p>
    <w:p w:rsidR="00F55F5E" w:rsidRPr="00312943" w:rsidRDefault="00F55F5E" w:rsidP="00F55F5E">
      <w:pPr>
        <w:spacing w:after="120"/>
        <w:jc w:val="left"/>
        <w:rPr>
          <w:rFonts w:ascii="Courier New" w:hAnsi="Courier New" w:cs="Courier New"/>
          <w:sz w:val="20"/>
          <w:szCs w:val="20"/>
          <w:lang w:val="pt-PT"/>
        </w:rPr>
      </w:pPr>
      <w:r>
        <w:rPr>
          <w:rFonts w:ascii="Courier New" w:hAnsi="Courier New" w:cs="Courier New"/>
          <w:sz w:val="20"/>
          <w:szCs w:val="20"/>
          <w:lang w:val="pt-PT"/>
        </w:rPr>
        <w:t>365</w:t>
      </w:r>
    </w:p>
    <w:p w:rsidR="00F55F5E" w:rsidRPr="00312943" w:rsidRDefault="00F55F5E" w:rsidP="00F55F5E">
      <w:pPr>
        <w:spacing w:after="0"/>
        <w:jc w:val="left"/>
        <w:rPr>
          <w:rFonts w:ascii="Courier New" w:hAnsi="Courier New" w:cs="Courier New"/>
          <w:sz w:val="20"/>
          <w:szCs w:val="20"/>
          <w:lang w:val="pt-PT"/>
        </w:rPr>
      </w:pPr>
      <w:r>
        <w:rPr>
          <w:rFonts w:ascii="Courier New" w:hAnsi="Courier New" w:cs="Courier New"/>
          <w:b/>
          <w:sz w:val="20"/>
          <w:szCs w:val="20"/>
          <w:lang w:val="pt-PT"/>
        </w:rPr>
        <w:t>nsensors</w:t>
      </w:r>
    </w:p>
    <w:p w:rsidR="00F55F5E" w:rsidRPr="00312943" w:rsidRDefault="00F55F5E" w:rsidP="00F55F5E">
      <w:pPr>
        <w:spacing w:after="120"/>
        <w:jc w:val="left"/>
        <w:rPr>
          <w:rFonts w:ascii="Courier New" w:hAnsi="Courier New" w:cs="Courier New"/>
          <w:sz w:val="20"/>
          <w:szCs w:val="20"/>
          <w:lang w:val="pt-PT"/>
        </w:rPr>
      </w:pPr>
      <w:r w:rsidRPr="00312943">
        <w:rPr>
          <w:rFonts w:ascii="Courier New" w:hAnsi="Courier New" w:cs="Courier New"/>
          <w:sz w:val="20"/>
          <w:szCs w:val="20"/>
          <w:lang w:val="pt-PT"/>
        </w:rPr>
        <w:t>1</w:t>
      </w:r>
    </w:p>
    <w:p w:rsidR="00F55F5E" w:rsidRPr="00312943" w:rsidRDefault="00F55F5E" w:rsidP="00F55F5E">
      <w:pPr>
        <w:spacing w:after="0"/>
        <w:jc w:val="left"/>
        <w:rPr>
          <w:rFonts w:ascii="Courier New" w:hAnsi="Courier New" w:cs="Courier New"/>
          <w:sz w:val="20"/>
          <w:szCs w:val="20"/>
          <w:lang w:val="pt-PT"/>
        </w:rPr>
      </w:pPr>
      <w:r>
        <w:rPr>
          <w:rFonts w:ascii="Courier New" w:hAnsi="Courier New" w:cs="Courier New"/>
          <w:b/>
          <w:sz w:val="20"/>
          <w:szCs w:val="20"/>
          <w:lang w:val="pt-PT"/>
        </w:rPr>
        <w:t>ifile     sensors(j,:)</w:t>
      </w:r>
    </w:p>
    <w:p w:rsidR="00FA2F44" w:rsidRDefault="00F97069" w:rsidP="00F97069">
      <w:pPr>
        <w:spacing w:after="0"/>
        <w:jc w:val="left"/>
        <w:rPr>
          <w:rFonts w:ascii="Courier New" w:hAnsi="Courier New" w:cs="Courier New"/>
          <w:sz w:val="20"/>
          <w:szCs w:val="20"/>
          <w:lang w:val="pt-PT"/>
        </w:rPr>
      </w:pPr>
      <w:r w:rsidRPr="00027896">
        <w:rPr>
          <w:rFonts w:ascii="Courier New" w:hAnsi="Courier New" w:cs="Courier New"/>
          <w:sz w:val="20"/>
          <w:szCs w:val="20"/>
          <w:lang w:val="pt-PT"/>
        </w:rPr>
        <w:t>Node_22   0.5000E+00 -0.5000E-01</w:t>
      </w:r>
    </w:p>
    <w:p w:rsidR="00F93D91" w:rsidRPr="00027896" w:rsidRDefault="00F93D91" w:rsidP="00F97069">
      <w:pPr>
        <w:spacing w:after="0"/>
        <w:jc w:val="left"/>
        <w:rPr>
          <w:rFonts w:ascii="Courier New" w:hAnsi="Courier New" w:cs="Courier New"/>
          <w:sz w:val="20"/>
          <w:szCs w:val="20"/>
          <w:lang w:val="pt-PT"/>
        </w:rPr>
      </w:pPr>
    </w:p>
    <w:p w:rsidR="00F97069" w:rsidRPr="00F55F5E" w:rsidRDefault="00F55F5E" w:rsidP="00F55F5E">
      <w:pPr>
        <w:pStyle w:val="Caption"/>
      </w:pPr>
      <w:bookmarkStart w:id="96" w:name="_Ref80888336"/>
      <w:r w:rsidRPr="00604E81">
        <w:t xml:space="preserve">Figure </w:t>
      </w:r>
      <w:fldSimple w:instr=" SEQ Figure \* ARABIC ">
        <w:r w:rsidR="00CB6FE7">
          <w:rPr>
            <w:noProof/>
          </w:rPr>
          <w:t>6</w:t>
        </w:r>
      </w:fldSimple>
      <w:bookmarkEnd w:id="96"/>
      <w:r w:rsidRPr="00604E81">
        <w:t xml:space="preserve"> - Mesh and data for </w:t>
      </w:r>
      <w:r w:rsidR="00604E81">
        <w:t>the plane wall</w:t>
      </w:r>
    </w:p>
    <w:p w:rsidR="004D3522" w:rsidRDefault="004D3522" w:rsidP="00F97069"/>
    <w:p w:rsidR="004D3522" w:rsidRDefault="004D3522" w:rsidP="00F97069"/>
    <w:p w:rsidR="00F97069" w:rsidRDefault="00575E60" w:rsidP="00F97069">
      <w:r>
        <w:t xml:space="preserve">In </w:t>
      </w:r>
      <w:r>
        <w:fldChar w:fldCharType="begin"/>
      </w:r>
      <w:r>
        <w:instrText xml:space="preserve"> REF _Ref80890452 \h </w:instrText>
      </w:r>
      <w:r>
        <w:fldChar w:fldCharType="separate"/>
      </w:r>
      <w:r w:rsidR="00CB6FE7">
        <w:t xml:space="preserve">Table </w:t>
      </w:r>
      <w:r w:rsidR="00CB6FE7">
        <w:rPr>
          <w:noProof/>
        </w:rPr>
        <w:t>1</w:t>
      </w:r>
      <w:r>
        <w:fldChar w:fldCharType="end"/>
      </w:r>
      <w:r>
        <w:t xml:space="preserve"> the comparison of the last 15 days are shown. As</w:t>
      </w:r>
      <w:r w:rsidR="00FF51F7">
        <w:t xml:space="preserve"> the</w:t>
      </w:r>
      <w:r>
        <w:t xml:space="preserve"> FEM model</w:t>
      </w:r>
      <w:r w:rsidR="003B7BE9">
        <w:t xml:space="preserve"> computes the temperature </w:t>
      </w:r>
      <w:r>
        <w:t xml:space="preserve">at the </w:t>
      </w:r>
      <w:r w:rsidR="00822A90">
        <w:t xml:space="preserve">beginning of each day, the </w:t>
      </w:r>
      <w:r w:rsidR="003B7BE9">
        <w:t xml:space="preserve">corresponding </w:t>
      </w:r>
      <w:r w:rsidR="00822A90">
        <w:t>analytical solution</w:t>
      </w:r>
      <w:r w:rsidR="003B7BE9">
        <w:t xml:space="preserve"> must be computed at day </w:t>
      </w:r>
      <m:oMath>
        <m:r>
          <w:rPr>
            <w:rFonts w:ascii="Cambria Math" w:hAnsi="Cambria Math"/>
          </w:rPr>
          <m:t>(d-1)</m:t>
        </m:r>
      </m:oMath>
      <w:r w:rsidR="00822A90">
        <w:t>.</w:t>
      </w:r>
    </w:p>
    <w:p w:rsidR="008C2649" w:rsidRDefault="008C2649" w:rsidP="00F97069"/>
    <w:p w:rsidR="004D3522" w:rsidRDefault="004D3522" w:rsidP="00F97069"/>
    <w:p w:rsidR="008A11E3" w:rsidRDefault="008A11E3" w:rsidP="00F97069"/>
    <w:p w:rsidR="008A11E3" w:rsidRPr="00F55F5E" w:rsidRDefault="008A11E3" w:rsidP="00F97069"/>
    <w:p w:rsidR="00F97069" w:rsidRPr="00F55F5E" w:rsidRDefault="00575E60" w:rsidP="00575E60">
      <w:pPr>
        <w:pStyle w:val="Caption"/>
      </w:pPr>
      <w:bookmarkStart w:id="97" w:name="_Ref80890452"/>
      <w:r>
        <w:lastRenderedPageBreak/>
        <w:t xml:space="preserve">Table </w:t>
      </w:r>
      <w:fldSimple w:instr=" SEQ Table \* ARABIC ">
        <w:r w:rsidR="00CB6FE7">
          <w:rPr>
            <w:noProof/>
          </w:rPr>
          <w:t>1</w:t>
        </w:r>
      </w:fldSimple>
      <w:bookmarkEnd w:id="97"/>
      <w:r>
        <w:t xml:space="preserve"> - Comparison of FEM with analytical solution</w:t>
      </w:r>
    </w:p>
    <w:tbl>
      <w:tblPr>
        <w:tblStyle w:val="TableGrid"/>
        <w:tblW w:w="0" w:type="auto"/>
        <w:jc w:val="center"/>
        <w:tblLook w:val="04A0" w:firstRow="1" w:lastRow="0" w:firstColumn="1" w:lastColumn="0" w:noHBand="0" w:noVBand="1"/>
      </w:tblPr>
      <w:tblGrid>
        <w:gridCol w:w="851"/>
        <w:gridCol w:w="1247"/>
        <w:gridCol w:w="2220"/>
        <w:gridCol w:w="1352"/>
      </w:tblGrid>
      <w:tr w:rsidR="00135DF2" w:rsidTr="003466B9">
        <w:trPr>
          <w:jc w:val="center"/>
        </w:trPr>
        <w:tc>
          <w:tcPr>
            <w:tcW w:w="2098" w:type="dxa"/>
            <w:gridSpan w:val="2"/>
            <w:vAlign w:val="center"/>
          </w:tcPr>
          <w:p w:rsidR="00135DF2" w:rsidRDefault="00135DF2" w:rsidP="003466B9">
            <w:pPr>
              <w:jc w:val="center"/>
            </w:pPr>
            <w:r>
              <w:t>Analytical</w:t>
            </w:r>
          </w:p>
        </w:tc>
        <w:tc>
          <w:tcPr>
            <w:tcW w:w="3572" w:type="dxa"/>
            <w:gridSpan w:val="2"/>
            <w:vAlign w:val="center"/>
          </w:tcPr>
          <w:p w:rsidR="00135DF2" w:rsidRDefault="00135DF2" w:rsidP="003466B9">
            <w:pPr>
              <w:jc w:val="center"/>
            </w:pPr>
            <w:r>
              <w:t>FEM</w:t>
            </w:r>
          </w:p>
        </w:tc>
      </w:tr>
      <w:tr w:rsidR="00135DF2" w:rsidTr="003466B9">
        <w:trPr>
          <w:jc w:val="center"/>
        </w:trPr>
        <w:tc>
          <w:tcPr>
            <w:tcW w:w="851" w:type="dxa"/>
            <w:vAlign w:val="center"/>
          </w:tcPr>
          <w:p w:rsidR="00135DF2" w:rsidRDefault="00135DF2" w:rsidP="003466B9">
            <w:pPr>
              <w:jc w:val="center"/>
            </w:pPr>
            <m:oMathPara>
              <m:oMath>
                <m:r>
                  <w:rPr>
                    <w:rFonts w:ascii="Cambria Math" w:hAnsi="Cambria Math"/>
                  </w:rPr>
                  <m:t>d</m:t>
                </m:r>
              </m:oMath>
            </m:oMathPara>
          </w:p>
        </w:tc>
        <w:tc>
          <w:tcPr>
            <w:tcW w:w="1247" w:type="dxa"/>
            <w:vAlign w:val="center"/>
          </w:tcPr>
          <w:p w:rsidR="00135DF2" w:rsidRDefault="00135DF2" w:rsidP="003466B9">
            <w:pPr>
              <w:jc w:val="center"/>
            </w:pPr>
            <w:r>
              <w:t>T [</w:t>
            </w:r>
            <w:r>
              <w:rPr>
                <w:rFonts w:ascii="Arial" w:hAnsi="Arial" w:cs="Arial"/>
              </w:rPr>
              <w:t>°</w:t>
            </w:r>
            <w:r>
              <w:t>C]</w:t>
            </w:r>
          </w:p>
        </w:tc>
        <w:tc>
          <w:tcPr>
            <w:tcW w:w="2220" w:type="dxa"/>
            <w:vAlign w:val="center"/>
          </w:tcPr>
          <w:p w:rsidR="00135DF2" w:rsidRDefault="00135DF2" w:rsidP="003466B9">
            <w:pPr>
              <w:jc w:val="center"/>
            </w:pPr>
            <w:r>
              <w:t>date</w:t>
            </w:r>
          </w:p>
        </w:tc>
        <w:tc>
          <w:tcPr>
            <w:tcW w:w="1352" w:type="dxa"/>
            <w:vAlign w:val="center"/>
          </w:tcPr>
          <w:p w:rsidR="00135DF2" w:rsidRDefault="00135DF2" w:rsidP="003466B9">
            <w:pPr>
              <w:ind w:left="720" w:hanging="720"/>
              <w:jc w:val="center"/>
            </w:pPr>
            <w:r>
              <w:t>T [</w:t>
            </w:r>
            <w:r>
              <w:rPr>
                <w:rFonts w:ascii="Arial" w:hAnsi="Arial" w:cs="Arial"/>
              </w:rPr>
              <w:t>°</w:t>
            </w:r>
            <w:r>
              <w:t>C]</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351</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-1,419</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18/12/2019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-1,419</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352</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-1,762</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19/12/2019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-1,762</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353</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-2,105</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20/12/2019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-2,105</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354</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-2,447</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21/12/2019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-2,447</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355</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-2,788</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22/12/2019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-2,788</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356</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-3,129</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23/12/2019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-3,129</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357</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-3,468</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24/12/2019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-3,468</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358</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-3,807</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25/12/2019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-3,807</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359</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-4,144</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26/12/2019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-4,144</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360</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-4,480</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27/12/2019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-4,480</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361</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-4,815</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28/12/2019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-4,815</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362</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-5,149</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29/12/2019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-5,149</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363</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-5,481</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30/12/2019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-5,481</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364</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-5,811</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31/12/2019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-5,811</w:t>
            </w:r>
          </w:p>
        </w:tc>
      </w:tr>
      <w:tr w:rsidR="001A7A82" w:rsidTr="003466B9">
        <w:trPr>
          <w:jc w:val="center"/>
        </w:trPr>
        <w:tc>
          <w:tcPr>
            <w:tcW w:w="851" w:type="dxa"/>
            <w:vAlign w:val="bottom"/>
          </w:tcPr>
          <w:p w:rsidR="001A7A82" w:rsidRPr="001A7A82" w:rsidRDefault="001A7A82" w:rsidP="001A7A82">
            <w:pPr>
              <w:jc w:val="right"/>
              <w:rPr>
                <w:rFonts w:cs="Times New Roman"/>
                <w:szCs w:val="24"/>
              </w:rPr>
            </w:pPr>
            <w:r w:rsidRPr="001A7A82">
              <w:rPr>
                <w:rFonts w:cs="Times New Roman"/>
                <w:szCs w:val="24"/>
              </w:rPr>
              <w:t>365</w:t>
            </w:r>
          </w:p>
        </w:tc>
        <w:tc>
          <w:tcPr>
            <w:tcW w:w="1247" w:type="dxa"/>
            <w:vAlign w:val="bottom"/>
          </w:tcPr>
          <w:p w:rsidR="001A7A82" w:rsidRPr="001A7A82" w:rsidRDefault="001A7A82" w:rsidP="001A7A82">
            <w:pPr>
              <w:jc w:val="right"/>
              <w:rPr>
                <w:rFonts w:cs="Times New Roman"/>
                <w:szCs w:val="24"/>
              </w:rPr>
            </w:pPr>
            <w:r w:rsidRPr="001A7A82">
              <w:rPr>
                <w:rFonts w:cs="Times New Roman"/>
                <w:szCs w:val="24"/>
              </w:rPr>
              <w:t>-6,139</w:t>
            </w:r>
          </w:p>
        </w:tc>
        <w:tc>
          <w:tcPr>
            <w:tcW w:w="2220" w:type="dxa"/>
            <w:vAlign w:val="bottom"/>
          </w:tcPr>
          <w:p w:rsidR="001A7A82" w:rsidRPr="001A7A82" w:rsidRDefault="001A7A82" w:rsidP="001A7A82">
            <w:pPr>
              <w:jc w:val="right"/>
              <w:rPr>
                <w:rFonts w:cs="Times New Roman"/>
                <w:szCs w:val="24"/>
              </w:rPr>
            </w:pPr>
            <w:r w:rsidRPr="001A7A82">
              <w:rPr>
                <w:rFonts w:cs="Times New Roman"/>
                <w:szCs w:val="24"/>
              </w:rPr>
              <w:t>01/01/2020 00:00</w:t>
            </w:r>
          </w:p>
        </w:tc>
        <w:tc>
          <w:tcPr>
            <w:tcW w:w="1352" w:type="dxa"/>
            <w:vAlign w:val="bottom"/>
          </w:tcPr>
          <w:p w:rsidR="001A7A82" w:rsidRPr="001A7A82" w:rsidRDefault="001A7A82" w:rsidP="001A7A82">
            <w:pPr>
              <w:jc w:val="right"/>
              <w:rPr>
                <w:rFonts w:cs="Times New Roman"/>
                <w:szCs w:val="24"/>
              </w:rPr>
            </w:pPr>
            <w:r w:rsidRPr="001A7A82">
              <w:rPr>
                <w:rFonts w:cs="Times New Roman"/>
                <w:szCs w:val="24"/>
              </w:rPr>
              <w:t>-6,139</w:t>
            </w:r>
          </w:p>
        </w:tc>
      </w:tr>
    </w:tbl>
    <w:p w:rsidR="004D3522" w:rsidRDefault="004D3522" w:rsidP="004D3522">
      <w:bookmarkStart w:id="98" w:name="_Ref80971908"/>
    </w:p>
    <w:p w:rsidR="000D5BD4" w:rsidRDefault="000D5BD4">
      <w:pPr>
        <w:spacing w:line="252" w:lineRule="auto"/>
      </w:pPr>
      <w:r>
        <w:br w:type="page"/>
      </w:r>
    </w:p>
    <w:p w:rsidR="006A3390" w:rsidRPr="00AD002D" w:rsidRDefault="003A2DF8" w:rsidP="00AD002D">
      <w:pPr>
        <w:pStyle w:val="Heading2"/>
      </w:pPr>
      <w:r w:rsidRPr="00AD002D">
        <w:lastRenderedPageBreak/>
        <w:t>Steady-state temperature distribution along a rectangular fin</w:t>
      </w:r>
      <w:bookmarkEnd w:id="98"/>
    </w:p>
    <w:p w:rsidR="006A3390" w:rsidRDefault="004F69CB" w:rsidP="006A3390">
      <w:pPr>
        <w:rPr>
          <w:lang w:val="en-GB"/>
        </w:rPr>
      </w:pPr>
      <w:r>
        <w:rPr>
          <w:lang w:val="en-GB"/>
        </w:rPr>
        <w:t xml:space="preserve">This example corresponds to a one-dimensional fin exposed to a surrounding fluid at a temperature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t>
            </m:r>
          </m:sub>
        </m:sSub>
      </m:oMath>
      <w:r w:rsidR="00E359E8">
        <w:rPr>
          <w:lang w:val="en-GB"/>
        </w:rPr>
        <w:t xml:space="preserve"> as shown in </w:t>
      </w:r>
      <w:r w:rsidR="00FB0169">
        <w:rPr>
          <w:lang w:val="en-GB"/>
        </w:rPr>
        <w:fldChar w:fldCharType="begin"/>
      </w:r>
      <w:r w:rsidR="00FB0169">
        <w:rPr>
          <w:lang w:val="en-GB"/>
        </w:rPr>
        <w:instrText xml:space="preserve"> REF _Ref80369272 \h </w:instrText>
      </w:r>
      <w:r w:rsidR="00FB0169">
        <w:rPr>
          <w:lang w:val="en-GB"/>
        </w:rPr>
      </w:r>
      <w:r w:rsidR="00FB0169">
        <w:rPr>
          <w:lang w:val="en-GB"/>
        </w:rPr>
        <w:fldChar w:fldCharType="separate"/>
      </w:r>
      <w:r w:rsidR="00CB6FE7" w:rsidRPr="00281307">
        <w:rPr>
          <w:lang w:val="en-GB"/>
        </w:rPr>
        <w:t xml:space="preserve">Figure </w:t>
      </w:r>
      <w:r w:rsidR="00CB6FE7">
        <w:rPr>
          <w:noProof/>
          <w:lang w:val="en-GB"/>
        </w:rPr>
        <w:t>7</w:t>
      </w:r>
      <w:r w:rsidR="00FB0169">
        <w:rPr>
          <w:lang w:val="en-GB"/>
        </w:rPr>
        <w:fldChar w:fldCharType="end"/>
      </w:r>
      <w:r w:rsidR="00E359E8">
        <w:rPr>
          <w:lang w:val="en-GB"/>
        </w:rPr>
        <w:t xml:space="preserve">. The temperature of the base of the fin is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o</m:t>
            </m:r>
          </m:sub>
        </m:sSub>
      </m:oMath>
      <w:r w:rsidR="00E359E8">
        <w:rPr>
          <w:lang w:val="en-GB"/>
        </w:rPr>
        <w:t xml:space="preserve">. </w:t>
      </w:r>
    </w:p>
    <w:p w:rsidR="00FB0169" w:rsidRDefault="00FB0169" w:rsidP="00FB0169">
      <w:pPr>
        <w:jc w:val="center"/>
        <w:rPr>
          <w:lang w:val="en-GB"/>
        </w:rPr>
      </w:pPr>
      <w:r>
        <w:rPr>
          <w:noProof/>
        </w:rPr>
        <w:drawing>
          <wp:inline distT="0" distB="0" distL="0" distR="0">
            <wp:extent cx="1987200" cy="209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emplo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7200" cy="2098800"/>
                    </a:xfrm>
                    <a:prstGeom prst="rect">
                      <a:avLst/>
                    </a:prstGeom>
                  </pic:spPr>
                </pic:pic>
              </a:graphicData>
            </a:graphic>
          </wp:inline>
        </w:drawing>
      </w:r>
    </w:p>
    <w:p w:rsidR="00FB0169" w:rsidRPr="00281307" w:rsidRDefault="00FB0169" w:rsidP="00FB0169">
      <w:pPr>
        <w:pStyle w:val="Caption"/>
        <w:rPr>
          <w:lang w:val="en-GB"/>
        </w:rPr>
      </w:pPr>
      <w:bookmarkStart w:id="99" w:name="_Ref80369272"/>
      <w:r w:rsidRPr="00281307">
        <w:rPr>
          <w:lang w:val="en-GB"/>
        </w:rPr>
        <w:t xml:space="preserve">Figure </w:t>
      </w:r>
      <w:r w:rsidRPr="00281307">
        <w:rPr>
          <w:lang w:val="en-GB"/>
        </w:rPr>
        <w:fldChar w:fldCharType="begin"/>
      </w:r>
      <w:r w:rsidRPr="00281307">
        <w:rPr>
          <w:lang w:val="en-GB"/>
        </w:rPr>
        <w:instrText xml:space="preserve"> SEQ Figure \* ARABIC </w:instrText>
      </w:r>
      <w:r w:rsidRPr="00281307">
        <w:rPr>
          <w:lang w:val="en-GB"/>
        </w:rPr>
        <w:fldChar w:fldCharType="separate"/>
      </w:r>
      <w:r w:rsidR="00CB6FE7">
        <w:rPr>
          <w:noProof/>
          <w:lang w:val="en-GB"/>
        </w:rPr>
        <w:t>7</w:t>
      </w:r>
      <w:r w:rsidRPr="00281307">
        <w:rPr>
          <w:lang w:val="en-GB"/>
        </w:rPr>
        <w:fldChar w:fldCharType="end"/>
      </w:r>
      <w:bookmarkEnd w:id="99"/>
      <w:r w:rsidRPr="00281307">
        <w:rPr>
          <w:lang w:val="en-GB"/>
        </w:rPr>
        <w:t xml:space="preserve"> </w:t>
      </w:r>
      <w:r>
        <w:rPr>
          <w:lang w:val="en-GB"/>
        </w:rPr>
        <w:t>– One-dimensional conduction and convection through a rectangular fin</w:t>
      </w:r>
    </w:p>
    <w:p w:rsidR="00FB0169" w:rsidRDefault="00FB0169" w:rsidP="00FB0169">
      <w:pPr>
        <w:rPr>
          <w:lang w:val="en-GB"/>
        </w:rPr>
      </w:pPr>
      <w:r>
        <w:rPr>
          <w:lang w:val="en-GB"/>
        </w:rPr>
        <w:t xml:space="preserve">The solution is given by Holman </w:t>
      </w:r>
      <w:r w:rsidR="00746BBB">
        <w:rPr>
          <w:lang w:val="en-GB"/>
        </w:rPr>
        <w:t>(</w:t>
      </w:r>
      <w:r w:rsidR="00746BBB">
        <w:rPr>
          <w:lang w:val="en-GB"/>
        </w:rPr>
        <w:fldChar w:fldCharType="begin"/>
      </w:r>
      <w:r w:rsidR="00746BBB">
        <w:rPr>
          <w:lang w:val="en-GB"/>
        </w:rPr>
        <w:instrText xml:space="preserve"> REF _Ref80603701 \h </w:instrText>
      </w:r>
      <w:r w:rsidR="00746BBB">
        <w:rPr>
          <w:lang w:val="en-GB"/>
        </w:rPr>
      </w:r>
      <w:r w:rsidR="00746BBB">
        <w:rPr>
          <w:lang w:val="en-GB"/>
        </w:rPr>
        <w:fldChar w:fldCharType="separate"/>
      </w:r>
      <w:r w:rsidR="00CB6FE7">
        <w:t>[</w:t>
      </w:r>
      <w:r w:rsidR="00CB6FE7">
        <w:rPr>
          <w:noProof/>
        </w:rPr>
        <w:t>9</w:t>
      </w:r>
      <w:r w:rsidR="00746BBB">
        <w:rPr>
          <w:lang w:val="en-GB"/>
        </w:rPr>
        <w:fldChar w:fldCharType="end"/>
      </w:r>
      <w:r w:rsidR="00746BBB">
        <w:rPr>
          <w:lang w:val="en-GB"/>
        </w:rPr>
        <w:t xml:space="preserve">] </w:t>
      </w:r>
      <w:r w:rsidR="00746BBB">
        <w:rPr>
          <w:rFonts w:ascii="Arial" w:hAnsi="Arial" w:cs="Arial"/>
          <w:lang w:val="en-GB"/>
        </w:rPr>
        <w:t>§</w:t>
      </w:r>
      <w:r w:rsidR="00746BBB">
        <w:rPr>
          <w:lang w:val="en-GB"/>
        </w:rPr>
        <w:t>2.9)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988"/>
        <w:gridCol w:w="7087"/>
        <w:gridCol w:w="1275"/>
      </w:tblGrid>
      <w:tr w:rsidR="00FB0169" w:rsidTr="00006E11">
        <w:tc>
          <w:tcPr>
            <w:tcW w:w="988" w:type="dxa"/>
          </w:tcPr>
          <w:p w:rsidR="00FB0169" w:rsidRDefault="00FB0169" w:rsidP="00A407AA">
            <w:pPr>
              <w:tabs>
                <w:tab w:val="right" w:pos="9072"/>
              </w:tabs>
            </w:pPr>
          </w:p>
        </w:tc>
        <w:tc>
          <w:tcPr>
            <w:tcW w:w="7087" w:type="dxa"/>
            <w:vAlign w:val="center"/>
          </w:tcPr>
          <w:p w:rsidR="00FB0169" w:rsidRDefault="006A0E99" w:rsidP="00006E11">
            <w:pPr>
              <w:tabs>
                <w:tab w:val="right" w:pos="9072"/>
              </w:tabs>
              <w:jc w:val="center"/>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num>
                  <m:den>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cosh</m:t>
                        </m:r>
                      </m:fName>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L-x</m:t>
                                </m:r>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mk</m:t>
                                </m:r>
                              </m:den>
                            </m:f>
                          </m:e>
                        </m:d>
                        <m:func>
                          <m:funcPr>
                            <m:ctrlPr>
                              <w:rPr>
                                <w:rFonts w:ascii="Cambria Math" w:hAnsi="Cambria Math"/>
                                <w:i/>
                              </w:rPr>
                            </m:ctrlPr>
                          </m:funcPr>
                          <m:fName>
                            <m:r>
                              <m:rPr>
                                <m:sty m:val="p"/>
                              </m:rPr>
                              <w:rPr>
                                <w:rFonts w:ascii="Cambria Math" w:hAnsi="Cambria Math"/>
                              </w:rPr>
                              <m:t>sinh</m:t>
                            </m:r>
                          </m:fName>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L-x</m:t>
                                    </m:r>
                                  </m:e>
                                </m:d>
                              </m:e>
                            </m:d>
                          </m:e>
                        </m:func>
                      </m:e>
                    </m:func>
                  </m:num>
                  <m:den>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mL</m:t>
                            </m:r>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mk</m:t>
                            </m:r>
                          </m:den>
                        </m:f>
                      </m:e>
                    </m:d>
                    <m:func>
                      <m:funcPr>
                        <m:ctrlPr>
                          <w:rPr>
                            <w:rFonts w:ascii="Cambria Math" w:hAnsi="Cambria Math"/>
                            <w:i/>
                          </w:rPr>
                        </m:ctrlPr>
                      </m:funcPr>
                      <m:fName>
                        <m:r>
                          <m:rPr>
                            <m:sty m:val="p"/>
                          </m:rPr>
                          <w:rPr>
                            <w:rFonts w:ascii="Cambria Math" w:hAnsi="Cambria Math"/>
                          </w:rPr>
                          <m:t>sinh</m:t>
                        </m:r>
                      </m:fName>
                      <m:e>
                        <m:r>
                          <w:rPr>
                            <w:rFonts w:ascii="Cambria Math" w:hAnsi="Cambria Math"/>
                          </w:rPr>
                          <m:t>(mL)</m:t>
                        </m:r>
                      </m:e>
                    </m:func>
                  </m:den>
                </m:f>
              </m:oMath>
            </m:oMathPara>
          </w:p>
        </w:tc>
        <w:tc>
          <w:tcPr>
            <w:tcW w:w="1275" w:type="dxa"/>
            <w:vAlign w:val="center"/>
          </w:tcPr>
          <w:p w:rsidR="00FB0169" w:rsidRDefault="00FB0169" w:rsidP="00567391">
            <w:pPr>
              <w:keepNext/>
              <w:tabs>
                <w:tab w:val="right" w:pos="9072"/>
              </w:tabs>
              <w:jc w:val="right"/>
            </w:pPr>
            <w:r>
              <w:t>(</w:t>
            </w:r>
            <w:fldSimple w:instr=" SEQ EQ \* ARABIC ">
              <w:r w:rsidR="00CB6FE7">
                <w:rPr>
                  <w:noProof/>
                </w:rPr>
                <w:t>28</w:t>
              </w:r>
            </w:fldSimple>
            <w:r>
              <w:t xml:space="preserve">) </w:t>
            </w:r>
          </w:p>
        </w:tc>
      </w:tr>
    </w:tbl>
    <w:p w:rsidR="00FB0169" w:rsidRDefault="008C2649" w:rsidP="00FB0169">
      <w:pPr>
        <w:rPr>
          <w:lang w:val="en-GB"/>
        </w:rPr>
      </w:pPr>
      <w:r>
        <w:rPr>
          <w:lang w:val="en-GB"/>
        </w:rPr>
        <w:t>with</w:t>
      </w:r>
      <w:r w:rsidR="00006E11">
        <w:rPr>
          <w:lang w:val="en-GB"/>
        </w:rPr>
        <w:t xml:space="preserve"> </w:t>
      </w:r>
      <m:oMath>
        <m:r>
          <w:rPr>
            <w:rFonts w:ascii="Cambria Math" w:hAnsi="Cambria Math"/>
            <w:lang w:val="en-GB"/>
          </w:rPr>
          <m:t>m=</m:t>
        </m:r>
        <m:rad>
          <m:radPr>
            <m:ctrlPr>
              <w:rPr>
                <w:rFonts w:ascii="Cambria Math" w:hAnsi="Cambria Math"/>
                <w:i/>
                <w:lang w:val="en-GB"/>
              </w:rPr>
            </m:ctrlPr>
          </m:radPr>
          <m:deg>
            <m:r>
              <w:rPr>
                <w:rFonts w:ascii="Cambria Math" w:hAnsi="Cambria Math"/>
                <w:lang w:val="en-GB"/>
              </w:rPr>
              <m:t>2</m:t>
            </m:r>
          </m:deg>
          <m:e>
            <m:f>
              <m:fPr>
                <m:type m:val="lin"/>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m:t>
                    </m:r>
                  </m:sub>
                </m:sSub>
                <m:r>
                  <w:rPr>
                    <w:rFonts w:ascii="Cambria Math" w:hAnsi="Cambria Math"/>
                    <w:lang w:val="en-GB"/>
                  </w:rPr>
                  <m:t>P</m:t>
                </m:r>
              </m:num>
              <m:den>
                <m:r>
                  <w:rPr>
                    <w:rFonts w:ascii="Cambria Math" w:hAnsi="Cambria Math"/>
                    <w:lang w:val="en-GB"/>
                  </w:rPr>
                  <m:t>kA</m:t>
                </m:r>
              </m:den>
            </m:f>
          </m:e>
        </m:rad>
      </m:oMath>
      <w:r w:rsidR="00006E11">
        <w:rPr>
          <w:lang w:val="en-GB"/>
        </w:rPr>
        <w:t xml:space="preserve"> and </w:t>
      </w:r>
      <w:r>
        <w:rPr>
          <w:lang w:val="en-GB"/>
        </w:rPr>
        <w:t xml:space="preserve">where </w:t>
      </w:r>
      <m:oMath>
        <m:r>
          <w:rPr>
            <w:rFonts w:ascii="Cambria Math" w:hAnsi="Cambria Math"/>
            <w:lang w:val="en-GB"/>
          </w:rPr>
          <m:t>P</m:t>
        </m:r>
      </m:oMath>
      <w:r w:rsidR="00167513">
        <w:rPr>
          <w:lang w:val="en-GB"/>
        </w:rPr>
        <w:t xml:space="preserve"> is the perimeter.</w:t>
      </w:r>
    </w:p>
    <w:p w:rsidR="00006E11" w:rsidRDefault="00F90B7C" w:rsidP="00FB0169">
      <w:pPr>
        <w:rPr>
          <w:lang w:val="en-GB"/>
        </w:rPr>
      </w:pPr>
      <w:r>
        <w:rPr>
          <w:lang w:val="en-GB"/>
        </w:rPr>
        <w:t>It</w:t>
      </w:r>
      <w:r w:rsidR="00167513">
        <w:rPr>
          <w:lang w:val="en-GB"/>
        </w:rPr>
        <w:t xml:space="preserve"> was assumed that the fin is 8.33 cm high, 33.33 cm wide and infinitely long. It is attached to a wall maintained at 1100</w:t>
      </w:r>
      <w:r>
        <w:rPr>
          <w:rFonts w:ascii="Arial" w:hAnsi="Arial" w:cs="Arial"/>
          <w:lang w:val="en-GB"/>
        </w:rPr>
        <w:t>°</w:t>
      </w:r>
      <w:r w:rsidR="00FF51F7">
        <w:rPr>
          <w:lang w:val="en-GB"/>
        </w:rPr>
        <w:t>C, and is immersed</w:t>
      </w:r>
      <w:r w:rsidR="00167513">
        <w:rPr>
          <w:lang w:val="en-GB"/>
        </w:rPr>
        <w:t xml:space="preserve"> in a fluid maintained at 100</w:t>
      </w:r>
      <w:r>
        <w:rPr>
          <w:rFonts w:ascii="Arial" w:hAnsi="Arial" w:cs="Arial"/>
          <w:lang w:val="en-GB"/>
        </w:rPr>
        <w:t>°</w:t>
      </w:r>
      <w:r w:rsidR="00167513">
        <w:rPr>
          <w:lang w:val="en-GB"/>
        </w:rPr>
        <w:t>C. The fin has thermal conductivity of 15 W/(m</w:t>
      </w:r>
      <w:r>
        <w:rPr>
          <w:rFonts w:ascii="Arial" w:hAnsi="Arial" w:cs="Arial"/>
          <w:lang w:val="en-GB"/>
        </w:rPr>
        <w:t>°</w:t>
      </w:r>
      <w:r w:rsidR="00167513">
        <w:rPr>
          <w:lang w:val="en-GB"/>
        </w:rPr>
        <w:t>C) and a heat convection coefficient of 15 W/(m</w:t>
      </w:r>
      <w:r w:rsidR="00167513">
        <w:rPr>
          <w:vertAlign w:val="superscript"/>
          <w:lang w:val="en-GB"/>
        </w:rPr>
        <w:t>2</w:t>
      </w:r>
      <w:r w:rsidR="00167513">
        <w:rPr>
          <w:lang w:val="en-GB"/>
        </w:rPr>
        <w:t xml:space="preserve"> </w:t>
      </w:r>
      <w:r>
        <w:rPr>
          <w:rFonts w:ascii="Arial" w:hAnsi="Arial" w:cs="Arial"/>
          <w:lang w:val="en-GB"/>
        </w:rPr>
        <w:t>°</w:t>
      </w:r>
      <w:r w:rsidR="00167513">
        <w:rPr>
          <w:lang w:val="en-GB"/>
        </w:rPr>
        <w:t>C).</w:t>
      </w:r>
      <w:r w:rsidR="00FF51F7">
        <w:rPr>
          <w:lang w:val="en-GB"/>
        </w:rPr>
        <w:t xml:space="preserve"> The</w:t>
      </w:r>
      <w:r w:rsidR="00BD2D77">
        <w:rPr>
          <w:lang w:val="en-GB"/>
        </w:rPr>
        <w:t>s</w:t>
      </w:r>
      <w:r w:rsidR="00FF51F7">
        <w:rPr>
          <w:lang w:val="en-GB"/>
        </w:rPr>
        <w:t>e</w:t>
      </w:r>
      <w:r w:rsidR="00BD2D77">
        <w:rPr>
          <w:lang w:val="en-GB"/>
        </w:rPr>
        <w:t xml:space="preserve"> data are similar to the verification problem </w:t>
      </w:r>
      <w:r w:rsidR="00AD002D">
        <w:rPr>
          <w:lang w:val="en-GB"/>
        </w:rPr>
        <w:t xml:space="preserve">given in </w:t>
      </w:r>
      <w:r w:rsidR="00BD2D77">
        <w:rPr>
          <w:lang w:val="en-GB"/>
        </w:rPr>
        <w:t>(</w:t>
      </w:r>
      <w:r w:rsidR="00BD2D77">
        <w:rPr>
          <w:lang w:val="en-GB"/>
        </w:rPr>
        <w:fldChar w:fldCharType="begin"/>
      </w:r>
      <w:r w:rsidR="00BD2D77">
        <w:rPr>
          <w:lang w:val="en-GB"/>
        </w:rPr>
        <w:instrText xml:space="preserve"> REF _Ref80603837 \h </w:instrText>
      </w:r>
      <w:r w:rsidR="00BD2D77">
        <w:rPr>
          <w:lang w:val="en-GB"/>
        </w:rPr>
      </w:r>
      <w:r w:rsidR="00BD2D77">
        <w:rPr>
          <w:lang w:val="en-GB"/>
        </w:rPr>
        <w:fldChar w:fldCharType="separate"/>
      </w:r>
      <w:r w:rsidR="00CB6FE7">
        <w:t>[</w:t>
      </w:r>
      <w:r w:rsidR="00CB6FE7">
        <w:rPr>
          <w:noProof/>
        </w:rPr>
        <w:t>10</w:t>
      </w:r>
      <w:r w:rsidR="00BD2D77">
        <w:rPr>
          <w:lang w:val="en-GB"/>
        </w:rPr>
        <w:fldChar w:fldCharType="end"/>
      </w:r>
      <w:r w:rsidR="00BD2D77">
        <w:rPr>
          <w:lang w:val="en-GB"/>
        </w:rPr>
        <w:t xml:space="preserve">] </w:t>
      </w:r>
      <w:r w:rsidR="00BD2D77">
        <w:rPr>
          <w:rFonts w:ascii="Arial" w:hAnsi="Arial" w:cs="Arial"/>
          <w:lang w:val="en-GB"/>
        </w:rPr>
        <w:t>§</w:t>
      </w:r>
      <w:r w:rsidR="00BD2D77">
        <w:rPr>
          <w:lang w:val="en-GB"/>
        </w:rPr>
        <w:t xml:space="preserve">3.2.2.2). </w:t>
      </w:r>
      <w:r w:rsidR="00BD2D77">
        <w:rPr>
          <w:lang w:val="en-GB"/>
        </w:rPr>
        <w:fldChar w:fldCharType="begin"/>
      </w:r>
      <w:r w:rsidR="00BD2D77">
        <w:rPr>
          <w:lang w:val="en-GB"/>
        </w:rPr>
        <w:instrText xml:space="preserve"> REF _Ref80371825 \h </w:instrText>
      </w:r>
      <w:r w:rsidR="00BD2D77">
        <w:rPr>
          <w:lang w:val="en-GB"/>
        </w:rPr>
      </w:r>
      <w:r w:rsidR="00BD2D77">
        <w:rPr>
          <w:lang w:val="en-GB"/>
        </w:rPr>
        <w:fldChar w:fldCharType="separate"/>
      </w:r>
      <w:r w:rsidR="00CB6FE7">
        <w:t xml:space="preserve">Figure </w:t>
      </w:r>
      <w:r w:rsidR="00CB6FE7">
        <w:rPr>
          <w:noProof/>
        </w:rPr>
        <w:t>8</w:t>
      </w:r>
      <w:r w:rsidR="00BD2D77">
        <w:rPr>
          <w:lang w:val="en-GB"/>
        </w:rPr>
        <w:fldChar w:fldCharType="end"/>
      </w:r>
      <w:r w:rsidR="00FF51F7">
        <w:rPr>
          <w:lang w:val="en-GB"/>
        </w:rPr>
        <w:t xml:space="preserve"> shows the idealis</w:t>
      </w:r>
      <w:r w:rsidR="00BD2D77">
        <w:rPr>
          <w:lang w:val="en-GB"/>
        </w:rPr>
        <w:t>ation of the problem.</w:t>
      </w:r>
    </w:p>
    <w:p w:rsidR="00920458" w:rsidRDefault="00920458" w:rsidP="00FB0169">
      <w:pPr>
        <w:rPr>
          <w:lang w:val="en-GB"/>
        </w:rPr>
      </w:pPr>
    </w:p>
    <w:p w:rsidR="00F90B7C" w:rsidRDefault="0042327A" w:rsidP="0042327A">
      <w:pPr>
        <w:jc w:val="center"/>
        <w:rPr>
          <w:lang w:val="en-GB"/>
        </w:rPr>
      </w:pPr>
      <w:r>
        <w:rPr>
          <w:noProof/>
        </w:rPr>
        <w:drawing>
          <wp:inline distT="0" distB="0" distL="0" distR="0">
            <wp:extent cx="5288280" cy="18211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emplo1_idealizacao.jpg"/>
                    <pic:cNvPicPr/>
                  </pic:nvPicPr>
                  <pic:blipFill rotWithShape="1">
                    <a:blip r:embed="rId15" cstate="print">
                      <a:extLst>
                        <a:ext uri="{28A0092B-C50C-407E-A947-70E740481C1C}">
                          <a14:useLocalDpi xmlns:a14="http://schemas.microsoft.com/office/drawing/2010/main" val="0"/>
                        </a:ext>
                      </a:extLst>
                    </a:blip>
                    <a:srcRect b="10486"/>
                    <a:stretch/>
                  </pic:blipFill>
                  <pic:spPr bwMode="auto">
                    <a:xfrm>
                      <a:off x="0" y="0"/>
                      <a:ext cx="5297693" cy="1824422"/>
                    </a:xfrm>
                    <a:prstGeom prst="rect">
                      <a:avLst/>
                    </a:prstGeom>
                    <a:ln>
                      <a:noFill/>
                    </a:ln>
                    <a:extLst>
                      <a:ext uri="{53640926-AAD7-44D8-BBD7-CCE9431645EC}">
                        <a14:shadowObscured xmlns:a14="http://schemas.microsoft.com/office/drawing/2010/main"/>
                      </a:ext>
                    </a:extLst>
                  </pic:spPr>
                </pic:pic>
              </a:graphicData>
            </a:graphic>
          </wp:inline>
        </w:drawing>
      </w:r>
    </w:p>
    <w:p w:rsidR="0042327A" w:rsidRDefault="0042327A" w:rsidP="0042327A">
      <w:pPr>
        <w:pStyle w:val="Caption"/>
        <w:rPr>
          <w:lang w:val="en-GB"/>
        </w:rPr>
      </w:pPr>
      <w:bookmarkStart w:id="100" w:name="_Ref80371825"/>
      <w:r>
        <w:t xml:space="preserve">Figure </w:t>
      </w:r>
      <w:fldSimple w:instr=" SEQ Figure \* ARABIC ">
        <w:r w:rsidR="00CB6FE7">
          <w:rPr>
            <w:noProof/>
          </w:rPr>
          <w:t>8</w:t>
        </w:r>
      </w:fldSimple>
      <w:bookmarkEnd w:id="100"/>
      <w:r>
        <w:t xml:space="preserve"> – </w:t>
      </w:r>
      <w:r w:rsidR="00604E81">
        <w:t>Idealization</w:t>
      </w:r>
      <w:r w:rsidR="00FA2F44">
        <w:t xml:space="preserve"> of the fin</w:t>
      </w:r>
    </w:p>
    <w:p w:rsidR="00167513" w:rsidRDefault="00167513" w:rsidP="00FB0169">
      <w:pPr>
        <w:rPr>
          <w:lang w:val="en-GB"/>
        </w:rPr>
      </w:pPr>
      <w:r>
        <w:rPr>
          <w:lang w:val="en-GB"/>
        </w:rPr>
        <w:lastRenderedPageBreak/>
        <w:t xml:space="preserve">As the fin is infinitely long in the plane perpendicular to the analysed section, the problem can be solved as a 2D problem. In this case, </w:t>
      </w:r>
      <m:oMath>
        <m:r>
          <w:rPr>
            <w:rFonts w:ascii="Cambria Math" w:hAnsi="Cambria Math"/>
            <w:lang w:val="en-GB"/>
          </w:rPr>
          <m:t>P/A</m:t>
        </m:r>
      </m:oMath>
      <w:r>
        <w:rPr>
          <w:lang w:val="en-GB"/>
        </w:rPr>
        <w:t xml:space="preserve"> goes to 24 and </w:t>
      </w:r>
      <m:oMath>
        <m:r>
          <w:rPr>
            <w:rFonts w:ascii="Cambria Math" w:hAnsi="Cambria Math"/>
            <w:lang w:val="en-GB"/>
          </w:rPr>
          <m:t>M</m:t>
        </m:r>
      </m:oMath>
      <w:r>
        <w:rPr>
          <w:lang w:val="en-GB"/>
        </w:rPr>
        <w:t xml:space="preserve"> has a value of </w:t>
      </w:r>
      <m:oMath>
        <m:rad>
          <m:radPr>
            <m:ctrlPr>
              <w:rPr>
                <w:rFonts w:ascii="Cambria Math" w:hAnsi="Cambria Math"/>
                <w:i/>
                <w:lang w:val="en-GB"/>
              </w:rPr>
            </m:ctrlPr>
          </m:radPr>
          <m:deg>
            <m:r>
              <w:rPr>
                <w:rFonts w:ascii="Cambria Math" w:hAnsi="Cambria Math"/>
                <w:lang w:val="en-GB"/>
              </w:rPr>
              <m:t>2</m:t>
            </m:r>
          </m:deg>
          <m:e>
            <m:r>
              <w:rPr>
                <w:rFonts w:ascii="Cambria Math" w:hAnsi="Cambria Math"/>
                <w:lang w:val="en-GB"/>
              </w:rPr>
              <m:t>24</m:t>
            </m:r>
          </m:e>
        </m:rad>
      </m:oMath>
      <w:r w:rsidR="00BD2D77">
        <w:rPr>
          <w:lang w:val="en-GB"/>
        </w:rPr>
        <w:t xml:space="preserve">. </w:t>
      </w:r>
    </w:p>
    <w:p w:rsidR="008C2649" w:rsidRDefault="00087512" w:rsidP="00FB0169">
      <w:pPr>
        <w:rPr>
          <w:lang w:val="en-GB"/>
        </w:rPr>
      </w:pPr>
      <w:r>
        <w:rPr>
          <w:lang w:val="en-GB"/>
        </w:rPr>
        <w:t>For the numerical model, the fin is divided into a row of 9 linear quadrilateral elements</w:t>
      </w:r>
      <w:r w:rsidR="001A4BB8">
        <w:rPr>
          <w:lang w:val="en-GB"/>
        </w:rPr>
        <w:t xml:space="preserve">. </w:t>
      </w:r>
      <w:r w:rsidR="001A4BB8">
        <w:rPr>
          <w:lang w:val="en-GB"/>
        </w:rPr>
        <w:fldChar w:fldCharType="begin"/>
      </w:r>
      <w:r w:rsidR="001A4BB8">
        <w:rPr>
          <w:lang w:val="en-GB"/>
        </w:rPr>
        <w:instrText xml:space="preserve"> REF _Ref80605221 \h </w:instrText>
      </w:r>
      <w:r w:rsidR="001A4BB8">
        <w:rPr>
          <w:lang w:val="en-GB"/>
        </w:rPr>
      </w:r>
      <w:r w:rsidR="001A4BB8">
        <w:rPr>
          <w:lang w:val="en-GB"/>
        </w:rPr>
        <w:fldChar w:fldCharType="separate"/>
      </w:r>
      <w:r w:rsidR="00CB6FE7" w:rsidRPr="00604E81">
        <w:t xml:space="preserve">Figure </w:t>
      </w:r>
      <w:r w:rsidR="00CB6FE7">
        <w:rPr>
          <w:noProof/>
        </w:rPr>
        <w:t>9</w:t>
      </w:r>
      <w:r w:rsidR="001A4BB8">
        <w:rPr>
          <w:lang w:val="en-GB"/>
        </w:rPr>
        <w:fldChar w:fldCharType="end"/>
      </w:r>
      <w:r w:rsidR="001A4BB8">
        <w:rPr>
          <w:lang w:val="en-GB"/>
        </w:rPr>
        <w:t xml:space="preserve"> shows the mesh and data used for the analysis</w:t>
      </w:r>
      <w:r w:rsidR="008C2649">
        <w:rPr>
          <w:lang w:val="en-GB"/>
        </w:rPr>
        <w:t>.</w:t>
      </w:r>
    </w:p>
    <w:p w:rsidR="00925D83" w:rsidRDefault="00C015BE" w:rsidP="00FB0169">
      <w:pPr>
        <w:rPr>
          <w:lang w:val="en-GB"/>
        </w:rPr>
      </w:pPr>
      <w:r>
        <w:rPr>
          <w:lang w:val="en-GB"/>
        </w:rPr>
        <w:t xml:space="preserve">The fluid temperature </w:t>
      </w:r>
      <w:r w:rsidR="00FF51F7">
        <w:rPr>
          <w:lang w:val="en-GB"/>
        </w:rPr>
        <w:t>is</w:t>
      </w:r>
      <w:r>
        <w:rPr>
          <w:lang w:val="en-GB"/>
        </w:rPr>
        <w:t xml:space="preserve"> introduced by expression </w:t>
      </w:r>
      <w:r>
        <w:rPr>
          <w:lang w:val="en-GB"/>
        </w:rPr>
        <w:fldChar w:fldCharType="begin"/>
      </w:r>
      <w:r>
        <w:rPr>
          <w:lang w:val="en-GB"/>
        </w:rPr>
        <w:instrText xml:space="preserve"> REF _Ref80800745 \h </w:instrText>
      </w:r>
      <w:r>
        <w:rPr>
          <w:lang w:val="en-GB"/>
        </w:rPr>
      </w:r>
      <w:r>
        <w:rPr>
          <w:lang w:val="en-GB"/>
        </w:rPr>
        <w:fldChar w:fldCharType="separate"/>
      </w:r>
      <w:r w:rsidR="00CB6FE7" w:rsidRPr="00281307">
        <w:rPr>
          <w:lang w:val="en-GB"/>
        </w:rPr>
        <w:t>(</w:t>
      </w:r>
      <w:r w:rsidR="00CB6FE7">
        <w:rPr>
          <w:noProof/>
          <w:lang w:val="en-GB"/>
        </w:rPr>
        <w:t>17</w:t>
      </w:r>
      <w:r w:rsidR="00CB6FE7" w:rsidRPr="00281307">
        <w:rPr>
          <w:lang w:val="en-GB"/>
        </w:rPr>
        <w:t>)</w:t>
      </w:r>
      <w:r>
        <w:rPr>
          <w:lang w:val="en-GB"/>
        </w:rPr>
        <w:fldChar w:fldCharType="end"/>
      </w:r>
      <w:r>
        <w:rPr>
          <w:lang w:val="en-GB"/>
        </w:rPr>
        <w:t>, assigned the value of 100</w:t>
      </w:r>
      <w:r>
        <w:rPr>
          <w:rFonts w:ascii="Arial" w:hAnsi="Arial" w:cs="Arial"/>
          <w:lang w:val="en-GB"/>
        </w:rPr>
        <w:t>°</w:t>
      </w:r>
      <w:r>
        <w:rPr>
          <w:lang w:val="en-GB"/>
        </w:rPr>
        <w:t xml:space="preserve">C to </w:t>
      </w:r>
      <m:oMath>
        <m:sSub>
          <m:sSubPr>
            <m:ctrlPr>
              <w:rPr>
                <w:rFonts w:ascii="Cambria Math" w:hAnsi="Cambria Math"/>
                <w:i/>
                <w:lang w:val="en-GB"/>
              </w:rPr>
            </m:ctrlPr>
          </m:sSubPr>
          <m:e>
            <m:r>
              <w:rPr>
                <w:rFonts w:ascii="Cambria Math" w:hAnsi="Cambria Math"/>
                <w:lang w:val="en-GB"/>
              </w:rPr>
              <m:t xml:space="preserve">T </m:t>
            </m:r>
          </m:e>
          <m:sub>
            <m:r>
              <w:rPr>
                <w:rFonts w:ascii="Cambria Math" w:hAnsi="Cambria Math"/>
                <w:lang w:val="en-GB"/>
              </w:rPr>
              <m:t>m</m:t>
            </m:r>
          </m:sub>
        </m:sSub>
      </m:oMath>
      <w:r>
        <w:rPr>
          <w:lang w:val="en-GB"/>
        </w:rPr>
        <w:t xml:space="preserve"> and zero to the rest of the parameters.</w:t>
      </w:r>
    </w:p>
    <w:p w:rsidR="008C2649" w:rsidRDefault="00087512" w:rsidP="00FB0169">
      <w:pPr>
        <w:rPr>
          <w:lang w:val="en-GB"/>
        </w:rPr>
      </w:pPr>
      <w:r>
        <w:rPr>
          <w:lang w:val="en-GB"/>
        </w:rPr>
        <w:t xml:space="preserve">The problem </w:t>
      </w:r>
      <w:r w:rsidR="00671CDF">
        <w:rPr>
          <w:lang w:val="en-GB"/>
        </w:rPr>
        <w:t xml:space="preserve">must be </w:t>
      </w:r>
      <w:r>
        <w:rPr>
          <w:lang w:val="en-GB"/>
        </w:rPr>
        <w:t>run to r</w:t>
      </w:r>
      <w:r w:rsidR="00671CDF">
        <w:rPr>
          <w:lang w:val="en-GB"/>
        </w:rPr>
        <w:t>ea</w:t>
      </w:r>
      <w:r>
        <w:rPr>
          <w:lang w:val="en-GB"/>
        </w:rPr>
        <w:t>ch a steady-state temperature.</w:t>
      </w:r>
      <w:r w:rsidR="00925D83">
        <w:rPr>
          <w:lang w:val="en-GB"/>
        </w:rPr>
        <w:t xml:space="preserve"> The history of the temperature of node 3 is used to control </w:t>
      </w:r>
      <w:r w:rsidR="008C2649">
        <w:rPr>
          <w:lang w:val="en-GB"/>
        </w:rPr>
        <w:t xml:space="preserve">the convergence of </w:t>
      </w:r>
      <w:r w:rsidR="00925D83">
        <w:rPr>
          <w:lang w:val="en-GB"/>
        </w:rPr>
        <w:t xml:space="preserve">the problem </w:t>
      </w:r>
      <w:r w:rsidR="008C2649">
        <w:rPr>
          <w:lang w:val="en-GB"/>
        </w:rPr>
        <w:t>to</w:t>
      </w:r>
      <w:r w:rsidR="00925D83">
        <w:rPr>
          <w:lang w:val="en-GB"/>
        </w:rPr>
        <w:t xml:space="preserve"> a steady-state temperature, and the results are print</w:t>
      </w:r>
      <w:r w:rsidR="00FF51F7">
        <w:rPr>
          <w:lang w:val="en-GB"/>
        </w:rPr>
        <w:t>ed</w:t>
      </w:r>
      <w:r w:rsidR="00925D83">
        <w:rPr>
          <w:lang w:val="en-GB"/>
        </w:rPr>
        <w:t xml:space="preserve"> only once setting </w:t>
      </w:r>
      <w:r w:rsidR="00925D83" w:rsidRPr="00925D83">
        <w:rPr>
          <w:rFonts w:ascii="Courier New" w:hAnsi="Courier New" w:cs="Courier New"/>
          <w:lang w:val="en-GB"/>
        </w:rPr>
        <w:t>npri</w:t>
      </w:r>
      <w:r w:rsidR="00925D83">
        <w:rPr>
          <w:lang w:val="en-GB"/>
        </w:rPr>
        <w:t>=60</w:t>
      </w:r>
      <w:r w:rsidR="008C2649">
        <w:rPr>
          <w:lang w:val="en-GB"/>
        </w:rPr>
        <w:t>.</w:t>
      </w:r>
    </w:p>
    <w:p w:rsidR="00746BBB" w:rsidRDefault="00BD2D77" w:rsidP="00FB0169">
      <w:pPr>
        <w:rPr>
          <w:lang w:val="en-GB"/>
        </w:rPr>
      </w:pPr>
      <w:r>
        <w:rPr>
          <w:lang w:val="en-GB"/>
        </w:rPr>
        <w:fldChar w:fldCharType="begin"/>
      </w:r>
      <w:r>
        <w:rPr>
          <w:lang w:val="en-GB"/>
        </w:rPr>
        <w:instrText xml:space="preserve"> REF _Ref80607435 \h </w:instrText>
      </w:r>
      <w:r>
        <w:rPr>
          <w:lang w:val="en-GB"/>
        </w:rPr>
      </w:r>
      <w:r>
        <w:rPr>
          <w:lang w:val="en-GB"/>
        </w:rPr>
        <w:fldChar w:fldCharType="separate"/>
      </w:r>
      <w:r w:rsidR="00CB6FE7">
        <w:t xml:space="preserve">Table </w:t>
      </w:r>
      <w:r w:rsidR="00CB6FE7">
        <w:rPr>
          <w:noProof/>
        </w:rPr>
        <w:t>2</w:t>
      </w:r>
      <w:r>
        <w:rPr>
          <w:lang w:val="en-GB"/>
        </w:rPr>
        <w:fldChar w:fldCharType="end"/>
      </w:r>
      <w:r>
        <w:rPr>
          <w:lang w:val="en-GB"/>
        </w:rPr>
        <w:t xml:space="preserve"> show</w:t>
      </w:r>
      <w:r w:rsidR="00FF51F7">
        <w:rPr>
          <w:lang w:val="en-GB"/>
        </w:rPr>
        <w:t>s</w:t>
      </w:r>
      <w:r>
        <w:rPr>
          <w:lang w:val="en-GB"/>
        </w:rPr>
        <w:t xml:space="preserve"> the comparison between the obtained results and analytical solution.</w:t>
      </w:r>
    </w:p>
    <w:p w:rsidR="008C2649" w:rsidRDefault="008C2649" w:rsidP="00F97069">
      <w:pPr>
        <w:spacing w:after="0"/>
        <w:rPr>
          <w:rFonts w:ascii="Courier New" w:hAnsi="Courier New" w:cs="Courier New"/>
          <w:b/>
          <w:sz w:val="20"/>
          <w:szCs w:val="20"/>
        </w:rPr>
      </w:pPr>
    </w:p>
    <w:p w:rsidR="007B41A6" w:rsidRPr="007B41A6" w:rsidRDefault="0014128A" w:rsidP="00F97069">
      <w:pPr>
        <w:spacing w:after="0"/>
        <w:rPr>
          <w:rFonts w:ascii="Courier New" w:hAnsi="Courier New" w:cs="Courier New"/>
          <w:sz w:val="20"/>
          <w:szCs w:val="20"/>
        </w:rPr>
      </w:pPr>
      <w:r>
        <w:rPr>
          <w:noProof/>
        </w:rPr>
        <w:drawing>
          <wp:anchor distT="0" distB="0" distL="114300" distR="114300" simplePos="0" relativeHeight="251658240" behindDoc="0" locked="0" layoutInCell="1" allowOverlap="1">
            <wp:simplePos x="0" y="0"/>
            <wp:positionH relativeFrom="column">
              <wp:posOffset>3736975</wp:posOffset>
            </wp:positionH>
            <wp:positionV relativeFrom="paragraph">
              <wp:posOffset>50800</wp:posOffset>
            </wp:positionV>
            <wp:extent cx="1191260" cy="2966085"/>
            <wp:effectExtent l="7937" t="0" r="0" b="0"/>
            <wp:wrapThrough wrapText="bothSides">
              <wp:wrapPolygon edited="0">
                <wp:start x="21456" y="-58"/>
                <wp:lineTo x="386" y="-58"/>
                <wp:lineTo x="386" y="21445"/>
                <wp:lineTo x="21456" y="21445"/>
                <wp:lineTo x="21456" y="-5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o1b.jpg"/>
                    <pic:cNvPicPr/>
                  </pic:nvPicPr>
                  <pic:blipFill rotWithShape="1">
                    <a:blip r:embed="rId16" cstate="print">
                      <a:extLst>
                        <a:ext uri="{28A0092B-C50C-407E-A947-70E740481C1C}">
                          <a14:useLocalDpi xmlns:a14="http://schemas.microsoft.com/office/drawing/2010/main" val="0"/>
                        </a:ext>
                      </a:extLst>
                    </a:blip>
                    <a:srcRect l="25127" t="12216" r="32138" b="12526"/>
                    <a:stretch/>
                  </pic:blipFill>
                  <pic:spPr bwMode="auto">
                    <a:xfrm rot="16200000">
                      <a:off x="0" y="0"/>
                      <a:ext cx="1191260" cy="2966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41A6" w:rsidRPr="007B41A6">
        <w:rPr>
          <w:rFonts w:ascii="Courier New" w:hAnsi="Courier New" w:cs="Courier New"/>
          <w:b/>
          <w:sz w:val="20"/>
          <w:szCs w:val="20"/>
        </w:rPr>
        <w:t>element</w:t>
      </w:r>
      <w:r w:rsidR="007B41A6" w:rsidRPr="007B41A6">
        <w:rPr>
          <w:rFonts w:ascii="Courier New" w:hAnsi="Courier New" w:cs="Courier New"/>
          <w:sz w:val="20"/>
          <w:szCs w:val="20"/>
        </w:rPr>
        <w:t xml:space="preserve">        </w:t>
      </w:r>
      <w:r w:rsidR="007B41A6" w:rsidRPr="007B41A6">
        <w:rPr>
          <w:rFonts w:ascii="Courier New" w:hAnsi="Courier New" w:cs="Courier New"/>
          <w:b/>
          <w:sz w:val="20"/>
          <w:szCs w:val="20"/>
        </w:rPr>
        <w:t xml:space="preserve">nod  nels </w:t>
      </w:r>
      <w:r w:rsidR="007B41A6">
        <w:rPr>
          <w:rFonts w:ascii="Courier New" w:hAnsi="Courier New" w:cs="Courier New"/>
          <w:b/>
          <w:sz w:val="20"/>
          <w:szCs w:val="20"/>
        </w:rPr>
        <w:t xml:space="preserve">   </w:t>
      </w:r>
      <w:r w:rsidR="007B41A6" w:rsidRPr="007B41A6">
        <w:rPr>
          <w:rFonts w:ascii="Courier New" w:hAnsi="Courier New" w:cs="Courier New"/>
          <w:b/>
          <w:sz w:val="20"/>
          <w:szCs w:val="20"/>
        </w:rPr>
        <w:t xml:space="preserve">nn  </w:t>
      </w:r>
      <w:r w:rsidR="007B41A6">
        <w:rPr>
          <w:rFonts w:ascii="Courier New" w:hAnsi="Courier New" w:cs="Courier New"/>
          <w:b/>
          <w:sz w:val="20"/>
          <w:szCs w:val="20"/>
        </w:rPr>
        <w:t xml:space="preserve"> </w:t>
      </w:r>
      <w:r w:rsidR="007B41A6" w:rsidRPr="007B41A6">
        <w:rPr>
          <w:rFonts w:ascii="Courier New" w:hAnsi="Courier New" w:cs="Courier New"/>
          <w:b/>
          <w:sz w:val="20"/>
          <w:szCs w:val="20"/>
        </w:rPr>
        <w:t>nip  ndim</w:t>
      </w:r>
    </w:p>
    <w:p w:rsidR="007B41A6" w:rsidRPr="007B41A6" w:rsidRDefault="0042327A" w:rsidP="007B41A6">
      <w:pPr>
        <w:spacing w:after="120"/>
        <w:jc w:val="left"/>
        <w:rPr>
          <w:rFonts w:ascii="Courier New" w:hAnsi="Courier New" w:cs="Courier New"/>
          <w:sz w:val="20"/>
          <w:szCs w:val="20"/>
          <w:lang w:val="pt-PT"/>
        </w:rPr>
      </w:pPr>
      <w:r w:rsidRPr="007B41A6">
        <w:rPr>
          <w:rFonts w:ascii="Courier New" w:hAnsi="Courier New" w:cs="Courier New"/>
          <w:sz w:val="20"/>
          <w:szCs w:val="20"/>
          <w:lang w:val="pt-PT"/>
        </w:rPr>
        <w:t xml:space="preserve">quadrilateral  </w:t>
      </w:r>
      <w:r w:rsidR="007B41A6">
        <w:rPr>
          <w:rFonts w:ascii="Courier New" w:hAnsi="Courier New" w:cs="Courier New"/>
          <w:sz w:val="20"/>
          <w:szCs w:val="20"/>
          <w:lang w:val="pt-PT"/>
        </w:rPr>
        <w:t xml:space="preserve">  </w:t>
      </w:r>
      <w:r w:rsidRPr="007B41A6">
        <w:rPr>
          <w:rFonts w:ascii="Courier New" w:hAnsi="Courier New" w:cs="Courier New"/>
          <w:sz w:val="20"/>
          <w:szCs w:val="20"/>
          <w:lang w:val="pt-PT"/>
        </w:rPr>
        <w:t>4</w:t>
      </w:r>
      <w:r w:rsidR="007B41A6">
        <w:rPr>
          <w:rFonts w:ascii="Courier New" w:hAnsi="Courier New" w:cs="Courier New"/>
          <w:sz w:val="20"/>
          <w:szCs w:val="20"/>
          <w:lang w:val="pt-PT"/>
        </w:rPr>
        <w:t xml:space="preserve">     </w:t>
      </w:r>
      <w:r w:rsidR="007B41A6" w:rsidRPr="007B41A6">
        <w:rPr>
          <w:rFonts w:ascii="Courier New" w:hAnsi="Courier New" w:cs="Courier New"/>
          <w:sz w:val="20"/>
          <w:szCs w:val="20"/>
          <w:lang w:val="pt-PT"/>
        </w:rPr>
        <w:t xml:space="preserve">9  </w:t>
      </w:r>
      <w:r w:rsidR="007B41A6">
        <w:rPr>
          <w:rFonts w:ascii="Courier New" w:hAnsi="Courier New" w:cs="Courier New"/>
          <w:sz w:val="20"/>
          <w:szCs w:val="20"/>
          <w:lang w:val="pt-PT"/>
        </w:rPr>
        <w:t xml:space="preserve">  </w:t>
      </w:r>
      <w:r w:rsidR="007B41A6" w:rsidRPr="007B41A6">
        <w:rPr>
          <w:rFonts w:ascii="Courier New" w:hAnsi="Courier New" w:cs="Courier New"/>
          <w:sz w:val="20"/>
          <w:szCs w:val="20"/>
          <w:lang w:val="pt-PT"/>
        </w:rPr>
        <w:t xml:space="preserve">20  </w:t>
      </w:r>
      <w:r w:rsidR="007B41A6">
        <w:rPr>
          <w:rFonts w:ascii="Courier New" w:hAnsi="Courier New" w:cs="Courier New"/>
          <w:sz w:val="20"/>
          <w:szCs w:val="20"/>
          <w:lang w:val="pt-PT"/>
        </w:rPr>
        <w:t xml:space="preserve">   </w:t>
      </w:r>
      <w:r w:rsidR="007B41A6" w:rsidRPr="007B41A6">
        <w:rPr>
          <w:rFonts w:ascii="Courier New" w:hAnsi="Courier New" w:cs="Courier New"/>
          <w:sz w:val="20"/>
          <w:szCs w:val="20"/>
          <w:lang w:val="pt-PT"/>
        </w:rPr>
        <w:t xml:space="preserve">4  </w:t>
      </w:r>
      <w:r w:rsidR="007B41A6">
        <w:rPr>
          <w:rFonts w:ascii="Courier New" w:hAnsi="Courier New" w:cs="Courier New"/>
          <w:sz w:val="20"/>
          <w:szCs w:val="20"/>
          <w:lang w:val="pt-PT"/>
        </w:rPr>
        <w:t xml:space="preserve">   </w:t>
      </w:r>
      <w:r w:rsidR="007B41A6" w:rsidRPr="007B41A6">
        <w:rPr>
          <w:rFonts w:ascii="Courier New" w:hAnsi="Courier New" w:cs="Courier New"/>
          <w:sz w:val="20"/>
          <w:szCs w:val="20"/>
          <w:lang w:val="pt-PT"/>
        </w:rPr>
        <w:t>2</w:t>
      </w:r>
    </w:p>
    <w:p w:rsidR="007B41A6" w:rsidRDefault="007B41A6" w:rsidP="0042327A">
      <w:pPr>
        <w:spacing w:after="0"/>
        <w:jc w:val="left"/>
        <w:rPr>
          <w:rFonts w:ascii="Courier New" w:hAnsi="Courier New" w:cs="Courier New"/>
          <w:sz w:val="20"/>
          <w:szCs w:val="20"/>
          <w:lang w:val="pt-PT"/>
        </w:rPr>
      </w:pPr>
      <w:r w:rsidRPr="007B41A6">
        <w:rPr>
          <w:rFonts w:ascii="Courier New" w:hAnsi="Courier New" w:cs="Courier New"/>
          <w:b/>
          <w:sz w:val="20"/>
          <w:szCs w:val="20"/>
          <w:lang w:val="pt-PT"/>
        </w:rPr>
        <w:t>dtim</w:t>
      </w:r>
      <w:r w:rsidRPr="007B41A6">
        <w:rPr>
          <w:rFonts w:ascii="Courier New" w:hAnsi="Courier New" w:cs="Courier New"/>
          <w:sz w:val="20"/>
          <w:szCs w:val="20"/>
          <w:lang w:val="pt-PT"/>
        </w:rPr>
        <w:t xml:space="preserve">        </w:t>
      </w:r>
      <w:r>
        <w:rPr>
          <w:rFonts w:ascii="Courier New" w:hAnsi="Courier New" w:cs="Courier New"/>
          <w:b/>
          <w:sz w:val="20"/>
          <w:szCs w:val="20"/>
          <w:lang w:val="pt-PT"/>
        </w:rPr>
        <w:t>theta</w:t>
      </w:r>
    </w:p>
    <w:p w:rsidR="0042327A" w:rsidRPr="007B41A6" w:rsidRDefault="0042327A" w:rsidP="007B41A6">
      <w:pPr>
        <w:spacing w:after="120"/>
        <w:jc w:val="left"/>
        <w:rPr>
          <w:rFonts w:ascii="Courier New" w:hAnsi="Courier New" w:cs="Courier New"/>
          <w:sz w:val="20"/>
          <w:szCs w:val="20"/>
          <w:lang w:val="pt-PT"/>
        </w:rPr>
      </w:pPr>
      <w:r w:rsidRPr="007B41A6">
        <w:rPr>
          <w:rFonts w:ascii="Courier New" w:hAnsi="Courier New" w:cs="Courier New"/>
          <w:sz w:val="20"/>
          <w:szCs w:val="20"/>
          <w:lang w:val="pt-PT"/>
        </w:rPr>
        <w:t>10.0E+00  0.5E+00</w:t>
      </w:r>
    </w:p>
    <w:p w:rsidR="007B41A6" w:rsidRPr="006A0E99" w:rsidRDefault="007B41A6" w:rsidP="007B41A6">
      <w:pPr>
        <w:spacing w:after="0"/>
        <w:jc w:val="left"/>
        <w:rPr>
          <w:rFonts w:ascii="Courier New" w:hAnsi="Courier New" w:cs="Courier New"/>
          <w:sz w:val="20"/>
          <w:szCs w:val="20"/>
          <w:rPrChange w:id="101" w:author="Noemi" w:date="2023-08-24T09:38:00Z">
            <w:rPr>
              <w:rFonts w:ascii="Courier New" w:hAnsi="Courier New" w:cs="Courier New"/>
              <w:sz w:val="20"/>
              <w:szCs w:val="20"/>
              <w:lang w:val="pt-PT"/>
            </w:rPr>
          </w:rPrChange>
        </w:rPr>
      </w:pPr>
      <w:r w:rsidRPr="006A0E99">
        <w:rPr>
          <w:rFonts w:ascii="Courier New" w:hAnsi="Courier New" w:cs="Courier New"/>
          <w:b/>
          <w:sz w:val="20"/>
          <w:szCs w:val="20"/>
          <w:rPrChange w:id="102" w:author="Noemi" w:date="2023-08-24T09:38:00Z">
            <w:rPr>
              <w:rFonts w:ascii="Courier New" w:hAnsi="Courier New" w:cs="Courier New"/>
              <w:b/>
              <w:sz w:val="20"/>
              <w:szCs w:val="20"/>
              <w:lang w:val="pt-PT"/>
            </w:rPr>
          </w:rPrChange>
        </w:rPr>
        <w:t>jdate</w:t>
      </w:r>
      <w:r w:rsidRPr="006A0E99">
        <w:rPr>
          <w:rFonts w:ascii="Courier New" w:hAnsi="Courier New" w:cs="Courier New"/>
          <w:sz w:val="20"/>
          <w:szCs w:val="20"/>
          <w:rPrChange w:id="103" w:author="Noemi" w:date="2023-08-24T09:38:00Z">
            <w:rPr>
              <w:rFonts w:ascii="Courier New" w:hAnsi="Courier New" w:cs="Courier New"/>
              <w:sz w:val="20"/>
              <w:szCs w:val="20"/>
              <w:lang w:val="pt-PT"/>
            </w:rPr>
          </w:rPrChange>
        </w:rPr>
        <w:t xml:space="preserve">    </w:t>
      </w:r>
      <w:r w:rsidRPr="006A0E99">
        <w:rPr>
          <w:rFonts w:ascii="Courier New" w:hAnsi="Courier New" w:cs="Courier New"/>
          <w:b/>
          <w:sz w:val="20"/>
          <w:szCs w:val="20"/>
          <w:rPrChange w:id="104" w:author="Noemi" w:date="2023-08-24T09:38:00Z">
            <w:rPr>
              <w:rFonts w:ascii="Courier New" w:hAnsi="Courier New" w:cs="Courier New"/>
              <w:b/>
              <w:sz w:val="20"/>
              <w:szCs w:val="20"/>
              <w:lang w:val="pt-PT"/>
            </w:rPr>
          </w:rPrChange>
        </w:rPr>
        <w:t>jhour</w:t>
      </w:r>
    </w:p>
    <w:p w:rsidR="0042327A" w:rsidRPr="006A0E99" w:rsidRDefault="0042327A" w:rsidP="0042327A">
      <w:pPr>
        <w:spacing w:after="0"/>
        <w:jc w:val="left"/>
        <w:rPr>
          <w:rFonts w:ascii="Courier New" w:hAnsi="Courier New" w:cs="Courier New"/>
          <w:sz w:val="20"/>
          <w:szCs w:val="20"/>
          <w:rPrChange w:id="105" w:author="Noemi" w:date="2023-08-24T09:38:00Z">
            <w:rPr>
              <w:rFonts w:ascii="Courier New" w:hAnsi="Courier New" w:cs="Courier New"/>
              <w:sz w:val="20"/>
              <w:szCs w:val="20"/>
              <w:lang w:val="pt-PT"/>
            </w:rPr>
          </w:rPrChange>
        </w:rPr>
      </w:pPr>
      <w:r w:rsidRPr="006A0E99">
        <w:rPr>
          <w:rFonts w:ascii="Courier New" w:hAnsi="Courier New" w:cs="Courier New"/>
          <w:sz w:val="20"/>
          <w:szCs w:val="20"/>
          <w:rPrChange w:id="106" w:author="Noemi" w:date="2023-08-24T09:38:00Z">
            <w:rPr>
              <w:rFonts w:ascii="Courier New" w:hAnsi="Courier New" w:cs="Courier New"/>
              <w:sz w:val="20"/>
              <w:szCs w:val="20"/>
              <w:lang w:val="pt-PT"/>
            </w:rPr>
          </w:rPrChange>
        </w:rPr>
        <w:t xml:space="preserve">20210705 </w:t>
      </w:r>
      <w:r w:rsidR="007B41A6" w:rsidRPr="006A0E99">
        <w:rPr>
          <w:rFonts w:ascii="Courier New" w:hAnsi="Courier New" w:cs="Courier New"/>
          <w:sz w:val="20"/>
          <w:szCs w:val="20"/>
          <w:rPrChange w:id="107" w:author="Noemi" w:date="2023-08-24T09:38:00Z">
            <w:rPr>
              <w:rFonts w:ascii="Courier New" w:hAnsi="Courier New" w:cs="Courier New"/>
              <w:sz w:val="20"/>
              <w:szCs w:val="20"/>
              <w:lang w:val="pt-PT"/>
            </w:rPr>
          </w:rPrChange>
        </w:rPr>
        <w:t xml:space="preserve"> </w:t>
      </w:r>
      <w:r w:rsidRPr="006A0E99">
        <w:rPr>
          <w:rFonts w:ascii="Courier New" w:hAnsi="Courier New" w:cs="Courier New"/>
          <w:sz w:val="20"/>
          <w:szCs w:val="20"/>
          <w:rPrChange w:id="108" w:author="Noemi" w:date="2023-08-24T09:38:00Z">
            <w:rPr>
              <w:rFonts w:ascii="Courier New" w:hAnsi="Courier New" w:cs="Courier New"/>
              <w:sz w:val="20"/>
              <w:szCs w:val="20"/>
              <w:lang w:val="pt-PT"/>
            </w:rPr>
          </w:rPrChange>
        </w:rPr>
        <w:t>0000</w:t>
      </w:r>
    </w:p>
    <w:p w:rsidR="0042327A" w:rsidRPr="006A0E99" w:rsidRDefault="0042327A" w:rsidP="007B41A6">
      <w:pPr>
        <w:spacing w:after="120"/>
        <w:jc w:val="left"/>
        <w:rPr>
          <w:rFonts w:ascii="Courier New" w:hAnsi="Courier New" w:cs="Courier New"/>
          <w:sz w:val="20"/>
          <w:szCs w:val="20"/>
          <w:rPrChange w:id="109" w:author="Noemi" w:date="2023-08-24T09:38:00Z">
            <w:rPr>
              <w:rFonts w:ascii="Courier New" w:hAnsi="Courier New" w:cs="Courier New"/>
              <w:sz w:val="20"/>
              <w:szCs w:val="20"/>
              <w:lang w:val="pt-PT"/>
            </w:rPr>
          </w:rPrChange>
        </w:rPr>
      </w:pPr>
      <w:r w:rsidRPr="006A0E99">
        <w:rPr>
          <w:rFonts w:ascii="Courier New" w:hAnsi="Courier New" w:cs="Courier New"/>
          <w:sz w:val="20"/>
          <w:szCs w:val="20"/>
          <w:rPrChange w:id="110" w:author="Noemi" w:date="2023-08-24T09:38:00Z">
            <w:rPr>
              <w:rFonts w:ascii="Courier New" w:hAnsi="Courier New" w:cs="Courier New"/>
              <w:sz w:val="20"/>
              <w:szCs w:val="20"/>
              <w:lang w:val="pt-PT"/>
            </w:rPr>
          </w:rPrChange>
        </w:rPr>
        <w:t xml:space="preserve">20210705 </w:t>
      </w:r>
      <w:r w:rsidR="007B41A6" w:rsidRPr="006A0E99">
        <w:rPr>
          <w:rFonts w:ascii="Courier New" w:hAnsi="Courier New" w:cs="Courier New"/>
          <w:sz w:val="20"/>
          <w:szCs w:val="20"/>
          <w:rPrChange w:id="111" w:author="Noemi" w:date="2023-08-24T09:38:00Z">
            <w:rPr>
              <w:rFonts w:ascii="Courier New" w:hAnsi="Courier New" w:cs="Courier New"/>
              <w:sz w:val="20"/>
              <w:szCs w:val="20"/>
              <w:lang w:val="pt-PT"/>
            </w:rPr>
          </w:rPrChange>
        </w:rPr>
        <w:t xml:space="preserve"> </w:t>
      </w:r>
      <w:r w:rsidRPr="006A0E99">
        <w:rPr>
          <w:rFonts w:ascii="Courier New" w:hAnsi="Courier New" w:cs="Courier New"/>
          <w:sz w:val="20"/>
          <w:szCs w:val="20"/>
          <w:rPrChange w:id="112" w:author="Noemi" w:date="2023-08-24T09:38:00Z">
            <w:rPr>
              <w:rFonts w:ascii="Courier New" w:hAnsi="Courier New" w:cs="Courier New"/>
              <w:sz w:val="20"/>
              <w:szCs w:val="20"/>
              <w:lang w:val="pt-PT"/>
            </w:rPr>
          </w:rPrChange>
        </w:rPr>
        <w:t>0010</w:t>
      </w:r>
    </w:p>
    <w:p w:rsidR="007B41A6" w:rsidRPr="006A0E99" w:rsidRDefault="007B41A6" w:rsidP="0042327A">
      <w:pPr>
        <w:spacing w:after="0"/>
        <w:jc w:val="left"/>
        <w:rPr>
          <w:rFonts w:ascii="Courier New" w:hAnsi="Courier New" w:cs="Courier New"/>
          <w:sz w:val="20"/>
          <w:szCs w:val="20"/>
          <w:rPrChange w:id="113" w:author="Noemi" w:date="2023-08-24T09:38:00Z">
            <w:rPr>
              <w:rFonts w:ascii="Courier New" w:hAnsi="Courier New" w:cs="Courier New"/>
              <w:sz w:val="20"/>
              <w:szCs w:val="20"/>
              <w:lang w:val="pt-PT"/>
            </w:rPr>
          </w:rPrChange>
        </w:rPr>
      </w:pPr>
      <w:r w:rsidRPr="006A0E99">
        <w:rPr>
          <w:rFonts w:ascii="Courier New" w:hAnsi="Courier New" w:cs="Courier New"/>
          <w:b/>
          <w:sz w:val="20"/>
          <w:szCs w:val="20"/>
          <w:rPrChange w:id="114" w:author="Noemi" w:date="2023-08-24T09:38:00Z">
            <w:rPr>
              <w:rFonts w:ascii="Courier New" w:hAnsi="Courier New" w:cs="Courier New"/>
              <w:b/>
              <w:sz w:val="20"/>
              <w:szCs w:val="20"/>
              <w:lang w:val="pt-PT"/>
            </w:rPr>
          </w:rPrChange>
        </w:rPr>
        <w:t>utemp</w:t>
      </w:r>
    </w:p>
    <w:p w:rsidR="0042327A" w:rsidRPr="006A0E99" w:rsidRDefault="0042327A" w:rsidP="007B41A6">
      <w:pPr>
        <w:spacing w:after="120"/>
        <w:jc w:val="left"/>
        <w:rPr>
          <w:rFonts w:ascii="Courier New" w:hAnsi="Courier New" w:cs="Courier New"/>
          <w:sz w:val="20"/>
          <w:szCs w:val="20"/>
          <w:rPrChange w:id="115" w:author="Noemi" w:date="2023-08-24T09:38:00Z">
            <w:rPr>
              <w:rFonts w:ascii="Courier New" w:hAnsi="Courier New" w:cs="Courier New"/>
              <w:sz w:val="20"/>
              <w:szCs w:val="20"/>
              <w:lang w:val="pt-PT"/>
            </w:rPr>
          </w:rPrChange>
        </w:rPr>
      </w:pPr>
      <w:r w:rsidRPr="006A0E99">
        <w:rPr>
          <w:rFonts w:ascii="Courier New" w:hAnsi="Courier New" w:cs="Courier New"/>
          <w:sz w:val="20"/>
          <w:szCs w:val="20"/>
          <w:rPrChange w:id="116" w:author="Noemi" w:date="2023-08-24T09:38:00Z">
            <w:rPr>
              <w:rFonts w:ascii="Courier New" w:hAnsi="Courier New" w:cs="Courier New"/>
              <w:sz w:val="20"/>
              <w:szCs w:val="20"/>
              <w:lang w:val="pt-PT"/>
            </w:rPr>
          </w:rPrChange>
        </w:rPr>
        <w:t>s</w:t>
      </w:r>
    </w:p>
    <w:p w:rsidR="007B41A6" w:rsidRPr="00312943" w:rsidRDefault="007B41A6" w:rsidP="007B41A6">
      <w:pPr>
        <w:spacing w:after="0"/>
        <w:jc w:val="left"/>
        <w:rPr>
          <w:rFonts w:ascii="Courier New" w:hAnsi="Courier New" w:cs="Courier New"/>
          <w:sz w:val="20"/>
          <w:szCs w:val="20"/>
        </w:rPr>
      </w:pPr>
      <w:r w:rsidRPr="00312943">
        <w:rPr>
          <w:rFonts w:ascii="Courier New" w:hAnsi="Courier New" w:cs="Courier New"/>
          <w:b/>
          <w:sz w:val="20"/>
          <w:szCs w:val="20"/>
        </w:rPr>
        <w:t>phi    azimute</w:t>
      </w:r>
    </w:p>
    <w:p w:rsidR="0042327A" w:rsidRPr="003466B9" w:rsidRDefault="0042327A" w:rsidP="007B41A6">
      <w:pPr>
        <w:spacing w:after="120"/>
        <w:jc w:val="left"/>
        <w:rPr>
          <w:rFonts w:ascii="Courier New" w:hAnsi="Courier New" w:cs="Courier New"/>
          <w:sz w:val="20"/>
          <w:szCs w:val="20"/>
        </w:rPr>
      </w:pPr>
      <w:r w:rsidRPr="003466B9">
        <w:rPr>
          <w:rFonts w:ascii="Courier New" w:hAnsi="Courier New" w:cs="Courier New"/>
          <w:sz w:val="20"/>
          <w:szCs w:val="20"/>
        </w:rPr>
        <w:t xml:space="preserve">9999.  </w:t>
      </w:r>
      <w:r w:rsidR="007B41A6" w:rsidRPr="003466B9">
        <w:rPr>
          <w:rFonts w:ascii="Courier New" w:hAnsi="Courier New" w:cs="Courier New"/>
          <w:sz w:val="20"/>
          <w:szCs w:val="20"/>
        </w:rPr>
        <w:t xml:space="preserve">  </w:t>
      </w:r>
      <w:r w:rsidRPr="003466B9">
        <w:rPr>
          <w:rFonts w:ascii="Courier New" w:hAnsi="Courier New" w:cs="Courier New"/>
          <w:sz w:val="20"/>
          <w:szCs w:val="20"/>
        </w:rPr>
        <w:t>9999.</w:t>
      </w:r>
    </w:p>
    <w:p w:rsidR="007B41A6" w:rsidRPr="00312943" w:rsidRDefault="007B41A6" w:rsidP="0042327A">
      <w:pPr>
        <w:spacing w:after="0"/>
        <w:jc w:val="left"/>
        <w:rPr>
          <w:rFonts w:ascii="Courier New" w:hAnsi="Courier New" w:cs="Courier New"/>
          <w:sz w:val="20"/>
          <w:szCs w:val="20"/>
        </w:rPr>
      </w:pPr>
      <w:r w:rsidRPr="00312943">
        <w:rPr>
          <w:rFonts w:ascii="Courier New" w:hAnsi="Courier New" w:cs="Courier New"/>
          <w:b/>
          <w:sz w:val="20"/>
          <w:szCs w:val="20"/>
        </w:rPr>
        <w:t>np_types</w:t>
      </w:r>
    </w:p>
    <w:p w:rsidR="0042327A" w:rsidRPr="00312943" w:rsidRDefault="0042327A" w:rsidP="007B41A6">
      <w:pPr>
        <w:spacing w:after="120"/>
        <w:jc w:val="left"/>
        <w:rPr>
          <w:rFonts w:ascii="Courier New" w:hAnsi="Courier New" w:cs="Courier New"/>
          <w:sz w:val="20"/>
          <w:szCs w:val="20"/>
        </w:rPr>
      </w:pPr>
      <w:r w:rsidRPr="00312943">
        <w:rPr>
          <w:rFonts w:ascii="Courier New" w:hAnsi="Courier New" w:cs="Courier New"/>
          <w:sz w:val="20"/>
          <w:szCs w:val="20"/>
        </w:rPr>
        <w:t>1</w:t>
      </w:r>
    </w:p>
    <w:p w:rsidR="00744D75" w:rsidRPr="00312943" w:rsidRDefault="00744D75" w:rsidP="0042327A">
      <w:pPr>
        <w:spacing w:after="0"/>
        <w:jc w:val="left"/>
        <w:rPr>
          <w:rFonts w:ascii="Courier New" w:hAnsi="Courier New" w:cs="Courier New"/>
          <w:sz w:val="20"/>
          <w:szCs w:val="20"/>
        </w:rPr>
      </w:pPr>
      <w:r w:rsidRPr="00312943">
        <w:rPr>
          <w:rFonts w:ascii="Courier New" w:hAnsi="Courier New" w:cs="Courier New"/>
          <w:b/>
          <w:sz w:val="20"/>
          <w:szCs w:val="20"/>
        </w:rPr>
        <w:t>prop(</w:t>
      </w:r>
      <m:oMath>
        <m:sSub>
          <m:sSubPr>
            <m:ctrlPr>
              <w:rPr>
                <w:rFonts w:ascii="Cambria Math" w:hAnsi="Cambria Math" w:cs="Courier New"/>
                <w:b/>
                <w:i/>
                <w:sz w:val="20"/>
                <w:szCs w:val="20"/>
                <w:lang w:val="pt-PT"/>
              </w:rPr>
            </m:ctrlPr>
          </m:sSubPr>
          <m:e>
            <m:r>
              <m:rPr>
                <m:sty m:val="bi"/>
              </m:rPr>
              <w:rPr>
                <w:rFonts w:ascii="Cambria Math" w:hAnsi="Cambria Math" w:cs="Courier New"/>
                <w:sz w:val="20"/>
                <w:szCs w:val="20"/>
                <w:lang w:val="pt-PT"/>
              </w:rPr>
              <m:t>k</m:t>
            </m:r>
          </m:e>
          <m:sub>
            <m:r>
              <m:rPr>
                <m:sty m:val="bi"/>
              </m:rPr>
              <w:rPr>
                <w:rFonts w:ascii="Cambria Math" w:hAnsi="Cambria Math" w:cs="Courier New"/>
                <w:sz w:val="20"/>
                <w:szCs w:val="20"/>
                <w:lang w:val="pt-PT"/>
              </w:rPr>
              <m:t>x</m:t>
            </m:r>
          </m:sub>
        </m:sSub>
        <m:r>
          <m:rPr>
            <m:sty m:val="bi"/>
          </m:rPr>
          <w:rPr>
            <w:rFonts w:ascii="Cambria Math" w:hAnsi="Cambria Math" w:cs="Courier New"/>
            <w:sz w:val="20"/>
            <w:szCs w:val="20"/>
          </w:rPr>
          <m:t>,</m:t>
        </m:r>
        <m:sSub>
          <m:sSubPr>
            <m:ctrlPr>
              <w:rPr>
                <w:rFonts w:ascii="Cambria Math" w:hAnsi="Cambria Math" w:cs="Courier New"/>
                <w:b/>
                <w:i/>
                <w:sz w:val="20"/>
                <w:szCs w:val="20"/>
                <w:lang w:val="pt-PT"/>
              </w:rPr>
            </m:ctrlPr>
          </m:sSubPr>
          <m:e>
            <m:r>
              <m:rPr>
                <m:sty m:val="bi"/>
              </m:rPr>
              <w:rPr>
                <w:rFonts w:ascii="Cambria Math" w:hAnsi="Cambria Math" w:cs="Courier New"/>
                <w:sz w:val="20"/>
                <w:szCs w:val="20"/>
                <w:lang w:val="pt-PT"/>
              </w:rPr>
              <m:t>k</m:t>
            </m:r>
          </m:e>
          <m:sub>
            <m:r>
              <m:rPr>
                <m:sty m:val="bi"/>
              </m:rPr>
              <w:rPr>
                <w:rFonts w:ascii="Cambria Math" w:hAnsi="Cambria Math" w:cs="Courier New"/>
                <w:sz w:val="20"/>
                <w:szCs w:val="20"/>
                <w:lang w:val="pt-PT"/>
              </w:rPr>
              <m:t>y</m:t>
            </m:r>
          </m:sub>
        </m:sSub>
        <m:r>
          <m:rPr>
            <m:sty m:val="bi"/>
          </m:rPr>
          <w:rPr>
            <w:rFonts w:ascii="Cambria Math" w:hAnsi="Cambria Math" w:cs="Courier New"/>
            <w:sz w:val="20"/>
            <w:szCs w:val="20"/>
          </w:rPr>
          <m:t xml:space="preserve">, </m:t>
        </m:r>
        <m:r>
          <m:rPr>
            <m:sty m:val="bi"/>
          </m:rPr>
          <w:rPr>
            <w:rFonts w:ascii="Cambria Math" w:hAnsi="Cambria Math" w:cs="Courier New"/>
            <w:sz w:val="20"/>
            <w:szCs w:val="20"/>
            <w:lang w:val="pt-PT"/>
          </w:rPr>
          <m:t>ρ</m:t>
        </m:r>
        <m:r>
          <m:rPr>
            <m:sty m:val="bi"/>
          </m:rPr>
          <w:rPr>
            <w:rFonts w:ascii="Cambria Math" w:hAnsi="Cambria Math" w:cs="Courier New"/>
            <w:sz w:val="20"/>
            <w:szCs w:val="20"/>
          </w:rPr>
          <m:t>,</m:t>
        </m:r>
        <m:r>
          <m:rPr>
            <m:sty m:val="bi"/>
          </m:rPr>
          <w:rPr>
            <w:rFonts w:ascii="Cambria Math" w:hAnsi="Cambria Math" w:cs="Courier New"/>
            <w:sz w:val="20"/>
            <w:szCs w:val="20"/>
            <w:lang w:val="pt-PT"/>
          </w:rPr>
          <m:t>c</m:t>
        </m:r>
        <m:r>
          <m:rPr>
            <m:sty m:val="bi"/>
          </m:rPr>
          <w:rPr>
            <w:rFonts w:ascii="Cambria Math" w:hAnsi="Cambria Math" w:cs="Courier New"/>
            <w:sz w:val="20"/>
            <w:szCs w:val="20"/>
          </w:rPr>
          <m:t>,</m:t>
        </m:r>
        <m:r>
          <m:rPr>
            <m:sty m:val="bi"/>
          </m:rPr>
          <w:rPr>
            <w:rFonts w:ascii="Cambria Math" w:hAnsi="Cambria Math" w:cs="Courier New"/>
            <w:sz w:val="20"/>
            <w:szCs w:val="20"/>
            <w:lang w:val="pt-PT"/>
          </w:rPr>
          <m:t>h</m:t>
        </m:r>
        <m:r>
          <m:rPr>
            <m:sty m:val="bi"/>
          </m:rPr>
          <w:rPr>
            <w:rFonts w:ascii="Cambria Math" w:hAnsi="Cambria Math" w:cs="Courier New"/>
            <w:sz w:val="20"/>
            <w:szCs w:val="20"/>
          </w:rPr>
          <m:t>,</m:t>
        </m:r>
        <m:r>
          <m:rPr>
            <m:sty m:val="bi"/>
          </m:rPr>
          <w:rPr>
            <w:rFonts w:ascii="Cambria Math" w:hAnsi="Cambria Math" w:cs="Courier New"/>
            <w:sz w:val="20"/>
            <w:szCs w:val="20"/>
            <w:lang w:val="pt-PT"/>
          </w:rPr>
          <m:t>a</m:t>
        </m:r>
        <m:r>
          <m:rPr>
            <m:sty m:val="bi"/>
          </m:rPr>
          <w:rPr>
            <w:rFonts w:ascii="Cambria Math" w:hAnsi="Cambria Math" w:cs="Courier New"/>
            <w:sz w:val="20"/>
            <w:szCs w:val="20"/>
          </w:rPr>
          <m:t>)</m:t>
        </m:r>
      </m:oMath>
    </w:p>
    <w:p w:rsidR="0042327A" w:rsidRPr="007B41A6" w:rsidRDefault="0042327A" w:rsidP="00744D75">
      <w:pPr>
        <w:spacing w:after="120"/>
        <w:jc w:val="left"/>
        <w:rPr>
          <w:rFonts w:ascii="Courier New" w:hAnsi="Courier New" w:cs="Courier New"/>
          <w:sz w:val="20"/>
          <w:szCs w:val="20"/>
          <w:lang w:val="pt-PT"/>
        </w:rPr>
      </w:pPr>
      <w:r w:rsidRPr="007B41A6">
        <w:rPr>
          <w:rFonts w:ascii="Courier New" w:hAnsi="Courier New" w:cs="Courier New"/>
          <w:sz w:val="20"/>
          <w:szCs w:val="20"/>
          <w:lang w:val="pt-PT"/>
        </w:rPr>
        <w:t>15.0E+00  15.0E+00  100.0E+00  300.0E+00  15.0E+00  0.0E+00</w:t>
      </w:r>
    </w:p>
    <w:p w:rsidR="00744D75" w:rsidRDefault="00744D75" w:rsidP="0042327A">
      <w:pPr>
        <w:spacing w:after="0"/>
        <w:jc w:val="left"/>
        <w:rPr>
          <w:rFonts w:ascii="Courier New" w:hAnsi="Courier New" w:cs="Courier New"/>
          <w:sz w:val="20"/>
          <w:szCs w:val="20"/>
          <w:lang w:val="pt-PT"/>
        </w:rPr>
      </w:pPr>
      <w:r>
        <w:rPr>
          <w:rFonts w:ascii="Courier New" w:hAnsi="Courier New" w:cs="Courier New"/>
          <w:b/>
          <w:sz w:val="20"/>
          <w:szCs w:val="20"/>
          <w:lang w:val="pt-PT"/>
        </w:rPr>
        <w:t>g_coord</w:t>
      </w:r>
    </w:p>
    <w:p w:rsidR="0042327A" w:rsidRPr="007B41A6" w:rsidRDefault="0042327A" w:rsidP="0042327A">
      <w:pPr>
        <w:spacing w:after="0"/>
        <w:jc w:val="left"/>
        <w:rPr>
          <w:rFonts w:ascii="Courier New" w:hAnsi="Courier New" w:cs="Courier New"/>
          <w:sz w:val="20"/>
          <w:szCs w:val="20"/>
          <w:lang w:val="pt-PT"/>
        </w:rPr>
      </w:pPr>
      <w:r w:rsidRPr="007B41A6">
        <w:rPr>
          <w:rFonts w:ascii="Courier New" w:hAnsi="Courier New" w:cs="Courier New"/>
          <w:sz w:val="20"/>
          <w:szCs w:val="20"/>
          <w:lang w:val="pt-PT"/>
        </w:rPr>
        <w:t xml:space="preserve">  0.0000E+00  0.0000E+00</w:t>
      </w:r>
    </w:p>
    <w:p w:rsidR="0042327A" w:rsidRPr="007B41A6" w:rsidRDefault="0042327A" w:rsidP="0042327A">
      <w:pPr>
        <w:spacing w:after="0"/>
        <w:jc w:val="left"/>
        <w:rPr>
          <w:rFonts w:ascii="Courier New" w:hAnsi="Courier New" w:cs="Courier New"/>
          <w:sz w:val="20"/>
          <w:szCs w:val="20"/>
          <w:lang w:val="pt-PT"/>
        </w:rPr>
      </w:pPr>
      <w:r w:rsidRPr="007B41A6">
        <w:rPr>
          <w:rFonts w:ascii="Courier New" w:hAnsi="Courier New" w:cs="Courier New"/>
          <w:sz w:val="20"/>
          <w:szCs w:val="20"/>
          <w:lang w:val="pt-PT"/>
        </w:rPr>
        <w:t xml:space="preserve">  0.3703E-01  0.0000E+00</w:t>
      </w:r>
    </w:p>
    <w:p w:rsidR="0042327A" w:rsidRPr="007B41A6" w:rsidRDefault="0042327A" w:rsidP="0042327A">
      <w:pPr>
        <w:spacing w:after="0"/>
        <w:jc w:val="left"/>
        <w:rPr>
          <w:rFonts w:ascii="Courier New" w:hAnsi="Courier New" w:cs="Courier New"/>
          <w:sz w:val="20"/>
          <w:szCs w:val="20"/>
          <w:lang w:val="pt-PT"/>
        </w:rPr>
      </w:pPr>
      <w:r w:rsidRPr="007B41A6">
        <w:rPr>
          <w:rFonts w:ascii="Courier New" w:hAnsi="Courier New" w:cs="Courier New"/>
          <w:sz w:val="20"/>
          <w:szCs w:val="20"/>
          <w:lang w:val="pt-PT"/>
        </w:rPr>
        <w:t xml:space="preserve">  0.7407E-01  0.0000E+00</w:t>
      </w:r>
    </w:p>
    <w:p w:rsidR="00B860FD" w:rsidRPr="00027896" w:rsidRDefault="00B860FD" w:rsidP="00B860FD">
      <w:pPr>
        <w:spacing w:after="0"/>
        <w:jc w:val="left"/>
        <w:rPr>
          <w:rFonts w:ascii="Courier New" w:hAnsi="Courier New" w:cs="Courier New"/>
          <w:sz w:val="32"/>
          <w:szCs w:val="32"/>
          <w:lang w:val="pt-PT"/>
        </w:rPr>
      </w:pPr>
      <w:r>
        <w:rPr>
          <w:rFonts w:ascii="Courier New" w:hAnsi="Courier New" w:cs="Courier New"/>
          <w:sz w:val="20"/>
          <w:szCs w:val="20"/>
          <w:lang w:val="pt-PT"/>
        </w:rPr>
        <w:t xml:space="preserve">  </w:t>
      </w:r>
      <m:oMath>
        <m:r>
          <w:rPr>
            <w:rFonts w:ascii="Cambria Math" w:hAnsi="Cambria Math" w:cs="Courier New"/>
            <w:sz w:val="32"/>
            <w:szCs w:val="32"/>
            <w:lang w:val="pt-PT"/>
          </w:rPr>
          <m:t>⋮</m:t>
        </m:r>
      </m:oMath>
    </w:p>
    <w:p w:rsidR="0042327A" w:rsidRPr="007B41A6" w:rsidRDefault="0042327A" w:rsidP="0042327A">
      <w:pPr>
        <w:spacing w:after="0"/>
        <w:jc w:val="left"/>
        <w:rPr>
          <w:rFonts w:ascii="Courier New" w:hAnsi="Courier New" w:cs="Courier New"/>
          <w:sz w:val="20"/>
          <w:szCs w:val="20"/>
          <w:lang w:val="pt-PT"/>
        </w:rPr>
      </w:pPr>
      <w:r w:rsidRPr="007B41A6">
        <w:rPr>
          <w:rFonts w:ascii="Courier New" w:hAnsi="Courier New" w:cs="Courier New"/>
          <w:sz w:val="20"/>
          <w:szCs w:val="20"/>
          <w:lang w:val="pt-PT"/>
        </w:rPr>
        <w:t xml:space="preserve">  0.2592E+00 -0.8330E-01</w:t>
      </w:r>
    </w:p>
    <w:p w:rsidR="0042327A" w:rsidRPr="007B41A6" w:rsidRDefault="0042327A" w:rsidP="0042327A">
      <w:pPr>
        <w:spacing w:after="0"/>
        <w:jc w:val="left"/>
        <w:rPr>
          <w:rFonts w:ascii="Courier New" w:hAnsi="Courier New" w:cs="Courier New"/>
          <w:sz w:val="20"/>
          <w:szCs w:val="20"/>
          <w:lang w:val="pt-PT"/>
        </w:rPr>
      </w:pPr>
      <w:r w:rsidRPr="007B41A6">
        <w:rPr>
          <w:rFonts w:ascii="Courier New" w:hAnsi="Courier New" w:cs="Courier New"/>
          <w:sz w:val="20"/>
          <w:szCs w:val="20"/>
          <w:lang w:val="pt-PT"/>
        </w:rPr>
        <w:t xml:space="preserve">  0.2963E+00 -0.8330E-01</w:t>
      </w:r>
    </w:p>
    <w:p w:rsidR="0042327A" w:rsidRPr="007B41A6" w:rsidRDefault="0042327A" w:rsidP="00744D75">
      <w:pPr>
        <w:spacing w:after="120"/>
        <w:jc w:val="left"/>
        <w:rPr>
          <w:rFonts w:ascii="Courier New" w:hAnsi="Courier New" w:cs="Courier New"/>
          <w:sz w:val="20"/>
          <w:szCs w:val="20"/>
          <w:lang w:val="pt-PT"/>
        </w:rPr>
      </w:pPr>
      <w:r w:rsidRPr="007B41A6">
        <w:rPr>
          <w:rFonts w:ascii="Courier New" w:hAnsi="Courier New" w:cs="Courier New"/>
          <w:sz w:val="20"/>
          <w:szCs w:val="20"/>
          <w:lang w:val="pt-PT"/>
        </w:rPr>
        <w:t xml:space="preserve">  0.3333E+00 -0.8330E-01</w:t>
      </w:r>
    </w:p>
    <w:p w:rsidR="00744D75" w:rsidRPr="00A45635" w:rsidRDefault="00744D75" w:rsidP="0042327A">
      <w:pPr>
        <w:spacing w:after="0"/>
        <w:jc w:val="left"/>
        <w:rPr>
          <w:rFonts w:ascii="Courier New" w:hAnsi="Courier New" w:cs="Courier New"/>
          <w:sz w:val="20"/>
          <w:szCs w:val="20"/>
          <w:lang w:val="pt-PT"/>
        </w:rPr>
      </w:pPr>
      <w:r w:rsidRPr="00A45635">
        <w:rPr>
          <w:rFonts w:ascii="Courier New" w:hAnsi="Courier New" w:cs="Courier New"/>
          <w:b/>
          <w:sz w:val="20"/>
          <w:szCs w:val="20"/>
          <w:lang w:val="pt-PT"/>
        </w:rPr>
        <w:t>g_num</w:t>
      </w:r>
    </w:p>
    <w:p w:rsidR="0042327A" w:rsidRPr="00A45635" w:rsidRDefault="0042327A" w:rsidP="0042327A">
      <w:pPr>
        <w:spacing w:after="0"/>
        <w:jc w:val="left"/>
        <w:rPr>
          <w:rFonts w:ascii="Courier New" w:hAnsi="Courier New" w:cs="Courier New"/>
          <w:sz w:val="20"/>
          <w:szCs w:val="20"/>
          <w:lang w:val="pt-PT"/>
        </w:rPr>
      </w:pPr>
      <w:r w:rsidRPr="00A45635">
        <w:rPr>
          <w:rFonts w:ascii="Courier New" w:hAnsi="Courier New" w:cs="Courier New"/>
          <w:sz w:val="20"/>
          <w:szCs w:val="20"/>
          <w:lang w:val="pt-PT"/>
        </w:rPr>
        <w:t xml:space="preserve">   11    1    2   12</w:t>
      </w:r>
    </w:p>
    <w:p w:rsidR="0042327A" w:rsidRPr="007B41A6" w:rsidRDefault="0042327A" w:rsidP="0042327A">
      <w:pPr>
        <w:spacing w:after="0"/>
        <w:jc w:val="left"/>
        <w:rPr>
          <w:rFonts w:ascii="Courier New" w:hAnsi="Courier New" w:cs="Courier New"/>
          <w:sz w:val="20"/>
          <w:szCs w:val="20"/>
          <w:lang w:val="en-GB"/>
        </w:rPr>
      </w:pPr>
      <w:r w:rsidRPr="00A45635">
        <w:rPr>
          <w:rFonts w:ascii="Courier New" w:hAnsi="Courier New" w:cs="Courier New"/>
          <w:sz w:val="20"/>
          <w:szCs w:val="20"/>
          <w:lang w:val="pt-PT"/>
        </w:rPr>
        <w:t xml:space="preserve">   </w:t>
      </w:r>
      <w:r w:rsidRPr="007B41A6">
        <w:rPr>
          <w:rFonts w:ascii="Courier New" w:hAnsi="Courier New" w:cs="Courier New"/>
          <w:sz w:val="20"/>
          <w:szCs w:val="20"/>
          <w:lang w:val="en-GB"/>
        </w:rPr>
        <w:t>12    2    3   13</w:t>
      </w:r>
    </w:p>
    <w:p w:rsidR="00B860FD" w:rsidRPr="00027896" w:rsidRDefault="00B860FD" w:rsidP="00B860FD">
      <w:pPr>
        <w:spacing w:after="0"/>
        <w:jc w:val="left"/>
        <w:rPr>
          <w:rFonts w:ascii="Courier New" w:hAnsi="Courier New" w:cs="Courier New"/>
          <w:sz w:val="32"/>
          <w:szCs w:val="32"/>
          <w:lang w:val="pt-PT"/>
        </w:rPr>
      </w:pPr>
      <w:r>
        <w:rPr>
          <w:rFonts w:ascii="Courier New" w:hAnsi="Courier New" w:cs="Courier New"/>
          <w:sz w:val="20"/>
          <w:szCs w:val="20"/>
          <w:lang w:val="pt-PT"/>
        </w:rPr>
        <w:t xml:space="preserve">  </w:t>
      </w:r>
      <m:oMath>
        <m:r>
          <w:rPr>
            <w:rFonts w:ascii="Cambria Math" w:hAnsi="Cambria Math" w:cs="Courier New"/>
            <w:sz w:val="32"/>
            <w:szCs w:val="32"/>
            <w:lang w:val="pt-PT"/>
          </w:rPr>
          <m:t>⋮</m:t>
        </m:r>
      </m:oMath>
    </w:p>
    <w:p w:rsidR="0042327A" w:rsidRPr="007B41A6" w:rsidRDefault="0042327A" w:rsidP="0042327A">
      <w:pPr>
        <w:spacing w:after="0"/>
        <w:jc w:val="left"/>
        <w:rPr>
          <w:rFonts w:ascii="Courier New" w:hAnsi="Courier New" w:cs="Courier New"/>
          <w:sz w:val="20"/>
          <w:szCs w:val="20"/>
          <w:lang w:val="en-GB"/>
        </w:rPr>
      </w:pPr>
      <w:r w:rsidRPr="007B41A6">
        <w:rPr>
          <w:rFonts w:ascii="Courier New" w:hAnsi="Courier New" w:cs="Courier New"/>
          <w:sz w:val="20"/>
          <w:szCs w:val="20"/>
          <w:lang w:val="en-GB"/>
        </w:rPr>
        <w:t xml:space="preserve">   18    8    9   19</w:t>
      </w:r>
    </w:p>
    <w:p w:rsidR="0042327A" w:rsidRPr="007B41A6" w:rsidRDefault="0042327A" w:rsidP="00744D75">
      <w:pPr>
        <w:spacing w:after="120"/>
        <w:jc w:val="left"/>
        <w:rPr>
          <w:rFonts w:ascii="Courier New" w:hAnsi="Courier New" w:cs="Courier New"/>
          <w:sz w:val="20"/>
          <w:szCs w:val="20"/>
          <w:lang w:val="en-GB"/>
        </w:rPr>
      </w:pPr>
      <w:r w:rsidRPr="007B41A6">
        <w:rPr>
          <w:rFonts w:ascii="Courier New" w:hAnsi="Courier New" w:cs="Courier New"/>
          <w:sz w:val="20"/>
          <w:szCs w:val="20"/>
          <w:lang w:val="en-GB"/>
        </w:rPr>
        <w:t xml:space="preserve">   19    9   10   20</w:t>
      </w:r>
    </w:p>
    <w:p w:rsidR="00744D75" w:rsidRDefault="00744D75" w:rsidP="0042327A">
      <w:pPr>
        <w:spacing w:after="0"/>
        <w:jc w:val="left"/>
        <w:rPr>
          <w:rFonts w:ascii="Courier New" w:hAnsi="Courier New" w:cs="Courier New"/>
          <w:sz w:val="20"/>
          <w:szCs w:val="20"/>
          <w:lang w:val="en-GB"/>
        </w:rPr>
      </w:pPr>
      <w:r w:rsidRPr="00744D75">
        <w:rPr>
          <w:rFonts w:ascii="Courier New" w:hAnsi="Courier New" w:cs="Courier New"/>
          <w:b/>
          <w:sz w:val="20"/>
          <w:szCs w:val="20"/>
        </w:rPr>
        <w:t>fixed_freedoms_1</w:t>
      </w:r>
    </w:p>
    <w:p w:rsidR="0042327A" w:rsidRPr="007B41A6" w:rsidRDefault="0042327A" w:rsidP="00744D75">
      <w:pPr>
        <w:spacing w:after="120"/>
        <w:jc w:val="left"/>
        <w:rPr>
          <w:rFonts w:ascii="Courier New" w:hAnsi="Courier New" w:cs="Courier New"/>
          <w:sz w:val="20"/>
          <w:szCs w:val="20"/>
          <w:lang w:val="en-GB"/>
        </w:rPr>
      </w:pPr>
      <w:r w:rsidRPr="007B41A6">
        <w:rPr>
          <w:rFonts w:ascii="Courier New" w:hAnsi="Courier New" w:cs="Courier New"/>
          <w:sz w:val="20"/>
          <w:szCs w:val="20"/>
          <w:lang w:val="en-GB"/>
        </w:rPr>
        <w:t>0</w:t>
      </w:r>
    </w:p>
    <w:p w:rsidR="00744D75" w:rsidRDefault="00744D75" w:rsidP="00744D75">
      <w:pPr>
        <w:spacing w:after="0"/>
        <w:jc w:val="left"/>
        <w:rPr>
          <w:rFonts w:ascii="Courier New" w:hAnsi="Courier New" w:cs="Courier New"/>
          <w:sz w:val="20"/>
          <w:szCs w:val="20"/>
          <w:lang w:val="en-GB"/>
        </w:rPr>
      </w:pPr>
      <w:r w:rsidRPr="00744D75">
        <w:rPr>
          <w:rFonts w:ascii="Courier New" w:hAnsi="Courier New" w:cs="Courier New"/>
          <w:b/>
          <w:sz w:val="20"/>
          <w:szCs w:val="20"/>
        </w:rPr>
        <w:t>fixed_freedoms_</w:t>
      </w:r>
      <w:r>
        <w:rPr>
          <w:rFonts w:ascii="Courier New" w:hAnsi="Courier New" w:cs="Courier New"/>
          <w:b/>
          <w:sz w:val="20"/>
          <w:szCs w:val="20"/>
        </w:rPr>
        <w:t>2</w:t>
      </w:r>
    </w:p>
    <w:p w:rsidR="0042327A" w:rsidRPr="007B41A6" w:rsidRDefault="0042327A" w:rsidP="00744D75">
      <w:pPr>
        <w:spacing w:after="120"/>
        <w:jc w:val="left"/>
        <w:rPr>
          <w:rFonts w:ascii="Courier New" w:hAnsi="Courier New" w:cs="Courier New"/>
          <w:sz w:val="20"/>
          <w:szCs w:val="20"/>
          <w:lang w:val="en-GB"/>
        </w:rPr>
      </w:pPr>
      <w:r w:rsidRPr="007B41A6">
        <w:rPr>
          <w:rFonts w:ascii="Courier New" w:hAnsi="Courier New" w:cs="Courier New"/>
          <w:sz w:val="20"/>
          <w:szCs w:val="20"/>
          <w:lang w:val="en-GB"/>
        </w:rPr>
        <w:t>2</w:t>
      </w:r>
    </w:p>
    <w:p w:rsidR="00744D75" w:rsidRDefault="00744D75" w:rsidP="00744D75">
      <w:pPr>
        <w:spacing w:after="0"/>
        <w:jc w:val="left"/>
        <w:rPr>
          <w:rFonts w:ascii="Courier New" w:hAnsi="Courier New" w:cs="Courier New"/>
          <w:sz w:val="20"/>
          <w:szCs w:val="20"/>
          <w:lang w:val="en-GB"/>
        </w:rPr>
      </w:pPr>
      <w:r w:rsidRPr="00744D75">
        <w:rPr>
          <w:rFonts w:ascii="Courier New" w:hAnsi="Courier New" w:cs="Courier New"/>
          <w:b/>
          <w:sz w:val="20"/>
          <w:szCs w:val="20"/>
        </w:rPr>
        <w:lastRenderedPageBreak/>
        <w:t>tempin</w:t>
      </w:r>
    </w:p>
    <w:p w:rsidR="0042327A" w:rsidRPr="007B41A6" w:rsidRDefault="0042327A" w:rsidP="00744D75">
      <w:pPr>
        <w:spacing w:after="120"/>
        <w:jc w:val="left"/>
        <w:rPr>
          <w:rFonts w:ascii="Courier New" w:hAnsi="Courier New" w:cs="Courier New"/>
          <w:sz w:val="20"/>
          <w:szCs w:val="20"/>
          <w:lang w:val="en-GB"/>
        </w:rPr>
      </w:pPr>
      <w:r w:rsidRPr="007B41A6">
        <w:rPr>
          <w:rFonts w:ascii="Courier New" w:hAnsi="Courier New" w:cs="Courier New"/>
          <w:sz w:val="20"/>
          <w:szCs w:val="20"/>
          <w:lang w:val="en-GB"/>
        </w:rPr>
        <w:t>1</w:t>
      </w:r>
    </w:p>
    <w:p w:rsidR="00744D75" w:rsidRDefault="00744D75" w:rsidP="00744D75">
      <w:pPr>
        <w:spacing w:after="0"/>
        <w:jc w:val="left"/>
        <w:rPr>
          <w:rFonts w:ascii="Courier New" w:hAnsi="Courier New" w:cs="Courier New"/>
          <w:sz w:val="20"/>
          <w:szCs w:val="20"/>
          <w:lang w:val="en-GB"/>
        </w:rPr>
      </w:pPr>
      <w:r>
        <w:rPr>
          <w:rFonts w:ascii="Courier New" w:hAnsi="Courier New" w:cs="Courier New"/>
          <w:b/>
          <w:sz w:val="20"/>
          <w:szCs w:val="20"/>
        </w:rPr>
        <w:t>(node_2(i),value_2(i),i=1,</w:t>
      </w:r>
      <w:r w:rsidRPr="00744D75">
        <w:rPr>
          <w:rFonts w:ascii="Courier New" w:hAnsi="Courier New" w:cs="Courier New"/>
          <w:b/>
          <w:sz w:val="20"/>
          <w:szCs w:val="20"/>
        </w:rPr>
        <w:t>fixed_freedoms_</w:t>
      </w:r>
      <w:r>
        <w:rPr>
          <w:rFonts w:ascii="Courier New" w:hAnsi="Courier New" w:cs="Courier New"/>
          <w:b/>
          <w:sz w:val="20"/>
          <w:szCs w:val="20"/>
        </w:rPr>
        <w:t>2)</w:t>
      </w:r>
    </w:p>
    <w:p w:rsidR="0042327A" w:rsidRPr="00312943" w:rsidRDefault="0042327A" w:rsidP="00744D75">
      <w:pPr>
        <w:spacing w:after="120"/>
        <w:jc w:val="left"/>
        <w:rPr>
          <w:rFonts w:ascii="Courier New" w:hAnsi="Courier New" w:cs="Courier New"/>
          <w:sz w:val="20"/>
          <w:szCs w:val="20"/>
          <w:lang w:val="pt-PT"/>
        </w:rPr>
      </w:pPr>
      <w:r w:rsidRPr="00312943">
        <w:rPr>
          <w:rFonts w:ascii="Courier New" w:hAnsi="Courier New" w:cs="Courier New"/>
          <w:sz w:val="20"/>
          <w:szCs w:val="20"/>
          <w:lang w:val="pt-PT"/>
        </w:rPr>
        <w:t>1  1100.0E+00   11  1100.0E+00</w:t>
      </w:r>
    </w:p>
    <w:p w:rsidR="00744D75" w:rsidRPr="00312943" w:rsidRDefault="00744D75" w:rsidP="00744D75">
      <w:pPr>
        <w:spacing w:after="0"/>
        <w:jc w:val="left"/>
        <w:rPr>
          <w:rFonts w:ascii="Courier New" w:hAnsi="Courier New" w:cs="Courier New"/>
          <w:sz w:val="20"/>
          <w:szCs w:val="20"/>
          <w:lang w:val="pt-PT"/>
        </w:rPr>
      </w:pPr>
      <w:r>
        <w:rPr>
          <w:rFonts w:ascii="Courier New" w:hAnsi="Courier New" w:cs="Courier New"/>
          <w:b/>
          <w:sz w:val="20"/>
          <w:szCs w:val="20"/>
          <w:lang w:val="pt-PT"/>
        </w:rPr>
        <w:t>hfbc</w:t>
      </w:r>
    </w:p>
    <w:p w:rsidR="0042327A" w:rsidRPr="00312943" w:rsidRDefault="0042327A" w:rsidP="00744D75">
      <w:pPr>
        <w:spacing w:after="120"/>
        <w:jc w:val="left"/>
        <w:rPr>
          <w:rFonts w:ascii="Courier New" w:hAnsi="Courier New" w:cs="Courier New"/>
          <w:sz w:val="20"/>
          <w:szCs w:val="20"/>
          <w:lang w:val="pt-PT"/>
        </w:rPr>
      </w:pPr>
      <w:r w:rsidRPr="00312943">
        <w:rPr>
          <w:rFonts w:ascii="Courier New" w:hAnsi="Courier New" w:cs="Courier New"/>
          <w:sz w:val="20"/>
          <w:szCs w:val="20"/>
          <w:lang w:val="pt-PT"/>
        </w:rPr>
        <w:t>0</w:t>
      </w:r>
    </w:p>
    <w:p w:rsidR="00744D75" w:rsidRPr="00312943" w:rsidRDefault="00744D75" w:rsidP="00744D75">
      <w:pPr>
        <w:spacing w:after="0"/>
        <w:jc w:val="left"/>
        <w:rPr>
          <w:rFonts w:ascii="Courier New" w:hAnsi="Courier New" w:cs="Courier New"/>
          <w:sz w:val="20"/>
          <w:szCs w:val="20"/>
          <w:lang w:val="pt-PT"/>
        </w:rPr>
      </w:pPr>
      <w:r>
        <w:rPr>
          <w:rFonts w:ascii="Courier New" w:hAnsi="Courier New" w:cs="Courier New"/>
          <w:b/>
          <w:sz w:val="20"/>
          <w:szCs w:val="20"/>
          <w:lang w:val="pt-PT"/>
        </w:rPr>
        <w:t>htbc</w:t>
      </w:r>
    </w:p>
    <w:p w:rsidR="0042327A" w:rsidRPr="00312943" w:rsidRDefault="0042327A" w:rsidP="00744D75">
      <w:pPr>
        <w:spacing w:after="120"/>
        <w:jc w:val="left"/>
        <w:rPr>
          <w:rFonts w:ascii="Courier New" w:hAnsi="Courier New" w:cs="Courier New"/>
          <w:sz w:val="20"/>
          <w:szCs w:val="20"/>
          <w:lang w:val="pt-PT"/>
        </w:rPr>
      </w:pPr>
      <w:r w:rsidRPr="00312943">
        <w:rPr>
          <w:rFonts w:ascii="Courier New" w:hAnsi="Courier New" w:cs="Courier New"/>
          <w:sz w:val="20"/>
          <w:szCs w:val="20"/>
          <w:lang w:val="pt-PT"/>
        </w:rPr>
        <w:t>19</w:t>
      </w:r>
    </w:p>
    <w:p w:rsidR="00744D75" w:rsidRPr="00312943" w:rsidRDefault="00744D75" w:rsidP="00744D75">
      <w:pPr>
        <w:spacing w:after="0"/>
        <w:jc w:val="left"/>
        <w:rPr>
          <w:rFonts w:ascii="Courier New" w:hAnsi="Courier New" w:cs="Courier New"/>
          <w:sz w:val="20"/>
          <w:szCs w:val="20"/>
          <w:lang w:val="pt-PT"/>
        </w:rPr>
      </w:pPr>
      <w:r w:rsidRPr="00312943">
        <w:rPr>
          <w:rFonts w:ascii="Courier New" w:hAnsi="Courier New" w:cs="Courier New"/>
          <w:b/>
          <w:sz w:val="20"/>
          <w:szCs w:val="20"/>
          <w:lang w:val="pt-PT"/>
        </w:rPr>
        <w:t>airin</w:t>
      </w:r>
    </w:p>
    <w:p w:rsidR="0042327A" w:rsidRPr="00312943" w:rsidRDefault="0042327A" w:rsidP="009141AF">
      <w:pPr>
        <w:spacing w:after="120"/>
        <w:jc w:val="left"/>
        <w:rPr>
          <w:rFonts w:ascii="Courier New" w:hAnsi="Courier New" w:cs="Courier New"/>
          <w:sz w:val="20"/>
          <w:szCs w:val="20"/>
          <w:lang w:val="pt-PT"/>
        </w:rPr>
      </w:pPr>
      <w:r w:rsidRPr="00312943">
        <w:rPr>
          <w:rFonts w:ascii="Courier New" w:hAnsi="Courier New" w:cs="Courier New"/>
          <w:sz w:val="20"/>
          <w:szCs w:val="20"/>
          <w:lang w:val="pt-PT"/>
        </w:rPr>
        <w:t>1</w:t>
      </w:r>
    </w:p>
    <w:p w:rsidR="00744D75" w:rsidRPr="009141AF" w:rsidRDefault="00744D75" w:rsidP="00744D75">
      <w:pPr>
        <w:spacing w:after="0"/>
        <w:jc w:val="left"/>
        <w:rPr>
          <w:rFonts w:ascii="Courier New" w:hAnsi="Courier New" w:cs="Courier New"/>
          <w:sz w:val="20"/>
          <w:szCs w:val="20"/>
        </w:rPr>
      </w:pPr>
      <w:r w:rsidRPr="009141AF">
        <w:rPr>
          <w:rFonts w:ascii="Courier New" w:hAnsi="Courier New" w:cs="Courier New"/>
          <w:b/>
          <w:sz w:val="20"/>
          <w:szCs w:val="20"/>
        </w:rPr>
        <w:t xml:space="preserve">t_m1       </w:t>
      </w:r>
      <w:r w:rsidR="009141AF" w:rsidRPr="009141AF">
        <w:rPr>
          <w:rFonts w:ascii="Courier New" w:hAnsi="Courier New" w:cs="Courier New"/>
          <w:b/>
          <w:sz w:val="20"/>
          <w:szCs w:val="20"/>
        </w:rPr>
        <w:t xml:space="preserve">   t_p1</w:t>
      </w:r>
      <w:r w:rsidR="009141AF">
        <w:rPr>
          <w:rFonts w:ascii="Courier New" w:hAnsi="Courier New" w:cs="Courier New"/>
          <w:b/>
          <w:sz w:val="20"/>
          <w:szCs w:val="20"/>
        </w:rPr>
        <w:t xml:space="preserve"> </w:t>
      </w:r>
      <w:r w:rsidR="009141AF" w:rsidRPr="009141AF">
        <w:rPr>
          <w:rFonts w:ascii="Courier New" w:hAnsi="Courier New" w:cs="Courier New"/>
          <w:b/>
          <w:sz w:val="20"/>
          <w:szCs w:val="20"/>
        </w:rPr>
        <w:t xml:space="preserve"> delay</w:t>
      </w:r>
      <w:r w:rsidR="009141AF">
        <w:rPr>
          <w:rFonts w:ascii="Courier New" w:hAnsi="Courier New" w:cs="Courier New"/>
          <w:b/>
          <w:sz w:val="20"/>
          <w:szCs w:val="20"/>
        </w:rPr>
        <w:t>_1     t_m2     t_p2  delay_2  delay_3</w:t>
      </w:r>
    </w:p>
    <w:p w:rsidR="0042327A" w:rsidRPr="009141AF" w:rsidRDefault="0042327A" w:rsidP="009141AF">
      <w:pPr>
        <w:spacing w:after="120"/>
        <w:jc w:val="left"/>
        <w:rPr>
          <w:rFonts w:ascii="Courier New" w:hAnsi="Courier New" w:cs="Courier New"/>
          <w:sz w:val="20"/>
          <w:szCs w:val="20"/>
          <w:lang w:val="pt-PT"/>
        </w:rPr>
      </w:pPr>
      <w:r w:rsidRPr="009141AF">
        <w:rPr>
          <w:rFonts w:ascii="Courier New" w:hAnsi="Courier New" w:cs="Courier New"/>
          <w:sz w:val="20"/>
          <w:szCs w:val="20"/>
          <w:lang w:val="pt-PT"/>
        </w:rPr>
        <w:t>100.0E+00  0.0E+00  0.0E+00  0.0E+00  0.0E+00  0.0E+00  0.0E+00</w:t>
      </w:r>
    </w:p>
    <w:p w:rsidR="009141AF" w:rsidRPr="009141AF" w:rsidRDefault="009141AF" w:rsidP="009141AF">
      <w:pPr>
        <w:spacing w:after="0"/>
        <w:jc w:val="left"/>
        <w:rPr>
          <w:rFonts w:ascii="Courier New" w:hAnsi="Courier New" w:cs="Courier New"/>
          <w:sz w:val="20"/>
          <w:szCs w:val="20"/>
          <w:lang w:val="pt-PT"/>
        </w:rPr>
      </w:pPr>
      <w:r>
        <w:rPr>
          <w:rFonts w:ascii="Courier New" w:hAnsi="Courier New" w:cs="Courier New"/>
          <w:b/>
          <w:sz w:val="20"/>
          <w:szCs w:val="20"/>
          <w:lang w:val="pt-PT"/>
        </w:rPr>
        <w:t>((itrans(i,j),j=1,2),i=1,htbc)</w:t>
      </w:r>
    </w:p>
    <w:p w:rsidR="0042327A" w:rsidRPr="00312943" w:rsidRDefault="0042327A" w:rsidP="0042327A">
      <w:pPr>
        <w:spacing w:after="0"/>
        <w:jc w:val="left"/>
        <w:rPr>
          <w:rFonts w:ascii="Courier New" w:hAnsi="Courier New" w:cs="Courier New"/>
          <w:sz w:val="20"/>
          <w:szCs w:val="20"/>
          <w:lang w:val="pt-PT"/>
        </w:rPr>
      </w:pPr>
      <w:r w:rsidRPr="00312943">
        <w:rPr>
          <w:rFonts w:ascii="Courier New" w:hAnsi="Courier New" w:cs="Courier New"/>
          <w:sz w:val="20"/>
          <w:szCs w:val="20"/>
          <w:lang w:val="pt-PT"/>
        </w:rPr>
        <w:t>1 4</w:t>
      </w:r>
    </w:p>
    <w:p w:rsidR="0042327A" w:rsidRPr="00312943" w:rsidRDefault="0042327A" w:rsidP="0042327A">
      <w:pPr>
        <w:spacing w:after="0"/>
        <w:jc w:val="left"/>
        <w:rPr>
          <w:rFonts w:ascii="Courier New" w:hAnsi="Courier New" w:cs="Courier New"/>
          <w:sz w:val="20"/>
          <w:szCs w:val="20"/>
          <w:lang w:val="pt-PT"/>
        </w:rPr>
      </w:pPr>
      <w:r w:rsidRPr="00312943">
        <w:rPr>
          <w:rFonts w:ascii="Courier New" w:hAnsi="Courier New" w:cs="Courier New"/>
          <w:sz w:val="20"/>
          <w:szCs w:val="20"/>
          <w:lang w:val="pt-PT"/>
        </w:rPr>
        <w:t>2 4</w:t>
      </w:r>
    </w:p>
    <w:p w:rsidR="0042327A" w:rsidRPr="00312943" w:rsidRDefault="0042327A" w:rsidP="0042327A">
      <w:pPr>
        <w:spacing w:after="0"/>
        <w:jc w:val="left"/>
        <w:rPr>
          <w:rFonts w:ascii="Courier New" w:hAnsi="Courier New" w:cs="Courier New"/>
          <w:sz w:val="20"/>
          <w:szCs w:val="20"/>
          <w:lang w:val="pt-PT"/>
        </w:rPr>
      </w:pPr>
      <w:r w:rsidRPr="00312943">
        <w:rPr>
          <w:rFonts w:ascii="Courier New" w:hAnsi="Courier New" w:cs="Courier New"/>
          <w:sz w:val="20"/>
          <w:szCs w:val="20"/>
          <w:lang w:val="pt-PT"/>
        </w:rPr>
        <w:t>3 4</w:t>
      </w:r>
    </w:p>
    <w:p w:rsidR="00B860FD" w:rsidRPr="00027896" w:rsidRDefault="00B860FD" w:rsidP="00B860FD">
      <w:pPr>
        <w:spacing w:after="0"/>
        <w:jc w:val="left"/>
        <w:rPr>
          <w:rFonts w:ascii="Courier New" w:hAnsi="Courier New" w:cs="Courier New"/>
          <w:sz w:val="32"/>
          <w:szCs w:val="32"/>
          <w:lang w:val="pt-PT"/>
        </w:rPr>
      </w:pPr>
      <w:r>
        <w:rPr>
          <w:rFonts w:ascii="Courier New" w:hAnsi="Courier New" w:cs="Courier New"/>
          <w:sz w:val="20"/>
          <w:szCs w:val="20"/>
          <w:lang w:val="pt-PT"/>
        </w:rPr>
        <w:t xml:space="preserve">  </w:t>
      </w:r>
      <m:oMath>
        <m:r>
          <w:rPr>
            <w:rFonts w:ascii="Cambria Math" w:hAnsi="Cambria Math" w:cs="Courier New"/>
            <w:sz w:val="32"/>
            <w:szCs w:val="32"/>
            <w:lang w:val="pt-PT"/>
          </w:rPr>
          <m:t>⋮</m:t>
        </m:r>
      </m:oMath>
    </w:p>
    <w:p w:rsidR="0042327A" w:rsidRPr="00312943" w:rsidRDefault="0042327A" w:rsidP="0042327A">
      <w:pPr>
        <w:spacing w:after="0"/>
        <w:jc w:val="left"/>
        <w:rPr>
          <w:rFonts w:ascii="Courier New" w:hAnsi="Courier New" w:cs="Courier New"/>
          <w:sz w:val="20"/>
          <w:szCs w:val="20"/>
          <w:lang w:val="pt-PT"/>
        </w:rPr>
      </w:pPr>
      <w:r w:rsidRPr="00312943">
        <w:rPr>
          <w:rFonts w:ascii="Courier New" w:hAnsi="Courier New" w:cs="Courier New"/>
          <w:sz w:val="20"/>
          <w:szCs w:val="20"/>
          <w:lang w:val="pt-PT"/>
        </w:rPr>
        <w:t>8 3</w:t>
      </w:r>
    </w:p>
    <w:p w:rsidR="0042327A" w:rsidRPr="00312943" w:rsidRDefault="0042327A" w:rsidP="0042327A">
      <w:pPr>
        <w:spacing w:after="0"/>
        <w:jc w:val="left"/>
        <w:rPr>
          <w:rFonts w:ascii="Courier New" w:hAnsi="Courier New" w:cs="Courier New"/>
          <w:sz w:val="20"/>
          <w:szCs w:val="20"/>
          <w:lang w:val="pt-PT"/>
        </w:rPr>
      </w:pPr>
      <w:r w:rsidRPr="00312943">
        <w:rPr>
          <w:rFonts w:ascii="Courier New" w:hAnsi="Courier New" w:cs="Courier New"/>
          <w:sz w:val="20"/>
          <w:szCs w:val="20"/>
          <w:lang w:val="pt-PT"/>
        </w:rPr>
        <w:t>9 3</w:t>
      </w:r>
    </w:p>
    <w:p w:rsidR="0042327A" w:rsidRPr="00312943" w:rsidRDefault="0042327A" w:rsidP="009141AF">
      <w:pPr>
        <w:spacing w:after="120"/>
        <w:jc w:val="left"/>
        <w:rPr>
          <w:rFonts w:ascii="Courier New" w:hAnsi="Courier New" w:cs="Courier New"/>
          <w:sz w:val="20"/>
          <w:szCs w:val="20"/>
          <w:lang w:val="pt-PT"/>
        </w:rPr>
      </w:pPr>
      <w:r w:rsidRPr="00312943">
        <w:rPr>
          <w:rFonts w:ascii="Courier New" w:hAnsi="Courier New" w:cs="Courier New"/>
          <w:sz w:val="20"/>
          <w:szCs w:val="20"/>
          <w:lang w:val="pt-PT"/>
        </w:rPr>
        <w:t>9 2</w:t>
      </w:r>
    </w:p>
    <w:p w:rsidR="009141AF" w:rsidRPr="00312943" w:rsidRDefault="009141AF" w:rsidP="009141AF">
      <w:pPr>
        <w:spacing w:after="0"/>
        <w:jc w:val="left"/>
        <w:rPr>
          <w:rFonts w:ascii="Courier New" w:hAnsi="Courier New" w:cs="Courier New"/>
          <w:sz w:val="20"/>
          <w:szCs w:val="20"/>
          <w:lang w:val="pt-PT"/>
        </w:rPr>
      </w:pPr>
      <w:r>
        <w:rPr>
          <w:rFonts w:ascii="Courier New" w:hAnsi="Courier New" w:cs="Courier New"/>
          <w:b/>
          <w:sz w:val="20"/>
          <w:szCs w:val="20"/>
          <w:lang w:val="pt-PT"/>
        </w:rPr>
        <w:t>indic</w:t>
      </w:r>
    </w:p>
    <w:p w:rsidR="0042327A" w:rsidRPr="00312943" w:rsidRDefault="0042327A" w:rsidP="009141AF">
      <w:pPr>
        <w:spacing w:after="120"/>
        <w:jc w:val="left"/>
        <w:rPr>
          <w:rFonts w:ascii="Courier New" w:hAnsi="Courier New" w:cs="Courier New"/>
          <w:sz w:val="20"/>
          <w:szCs w:val="20"/>
          <w:lang w:val="pt-PT"/>
        </w:rPr>
      </w:pPr>
      <w:r w:rsidRPr="00312943">
        <w:rPr>
          <w:rFonts w:ascii="Courier New" w:hAnsi="Courier New" w:cs="Courier New"/>
          <w:sz w:val="20"/>
          <w:szCs w:val="20"/>
          <w:lang w:val="pt-PT"/>
        </w:rPr>
        <w:t>0</w:t>
      </w:r>
    </w:p>
    <w:p w:rsidR="009141AF" w:rsidRPr="00312943" w:rsidRDefault="009141AF" w:rsidP="009141AF">
      <w:pPr>
        <w:spacing w:after="0"/>
        <w:jc w:val="left"/>
        <w:rPr>
          <w:rFonts w:ascii="Courier New" w:hAnsi="Courier New" w:cs="Courier New"/>
          <w:sz w:val="20"/>
          <w:szCs w:val="20"/>
          <w:lang w:val="pt-PT"/>
        </w:rPr>
      </w:pPr>
      <w:r>
        <w:rPr>
          <w:rFonts w:ascii="Courier New" w:hAnsi="Courier New" w:cs="Courier New"/>
          <w:b/>
          <w:sz w:val="20"/>
          <w:szCs w:val="20"/>
          <w:lang w:val="pt-PT"/>
        </w:rPr>
        <w:t>val0</w:t>
      </w:r>
    </w:p>
    <w:p w:rsidR="0042327A" w:rsidRPr="00312943" w:rsidRDefault="0042327A" w:rsidP="009141AF">
      <w:pPr>
        <w:spacing w:after="120"/>
        <w:jc w:val="left"/>
        <w:rPr>
          <w:rFonts w:ascii="Courier New" w:hAnsi="Courier New" w:cs="Courier New"/>
          <w:sz w:val="20"/>
          <w:szCs w:val="20"/>
          <w:lang w:val="pt-PT"/>
        </w:rPr>
      </w:pPr>
      <w:r w:rsidRPr="00312943">
        <w:rPr>
          <w:rFonts w:ascii="Courier New" w:hAnsi="Courier New" w:cs="Courier New"/>
          <w:sz w:val="20"/>
          <w:szCs w:val="20"/>
          <w:lang w:val="pt-PT"/>
        </w:rPr>
        <w:t>0.0E+00</w:t>
      </w:r>
    </w:p>
    <w:p w:rsidR="009141AF" w:rsidRPr="00312943" w:rsidRDefault="009141AF" w:rsidP="009141AF">
      <w:pPr>
        <w:spacing w:after="0"/>
        <w:jc w:val="left"/>
        <w:rPr>
          <w:rFonts w:ascii="Courier New" w:hAnsi="Courier New" w:cs="Courier New"/>
          <w:sz w:val="20"/>
          <w:szCs w:val="20"/>
          <w:lang w:val="pt-PT"/>
        </w:rPr>
      </w:pPr>
      <w:r>
        <w:rPr>
          <w:rFonts w:ascii="Courier New" w:hAnsi="Courier New" w:cs="Courier New"/>
          <w:b/>
          <w:sz w:val="20"/>
          <w:szCs w:val="20"/>
          <w:lang w:val="pt-PT"/>
        </w:rPr>
        <w:t>npri</w:t>
      </w:r>
    </w:p>
    <w:p w:rsidR="0042327A" w:rsidRPr="00312943" w:rsidRDefault="0042327A" w:rsidP="009141AF">
      <w:pPr>
        <w:spacing w:after="120"/>
        <w:jc w:val="left"/>
        <w:rPr>
          <w:rFonts w:ascii="Courier New" w:hAnsi="Courier New" w:cs="Courier New"/>
          <w:sz w:val="20"/>
          <w:szCs w:val="20"/>
          <w:lang w:val="pt-PT"/>
        </w:rPr>
      </w:pPr>
      <w:r w:rsidRPr="00312943">
        <w:rPr>
          <w:rFonts w:ascii="Courier New" w:hAnsi="Courier New" w:cs="Courier New"/>
          <w:sz w:val="20"/>
          <w:szCs w:val="20"/>
          <w:lang w:val="pt-PT"/>
        </w:rPr>
        <w:t>60</w:t>
      </w:r>
    </w:p>
    <w:p w:rsidR="009141AF" w:rsidRPr="00312943" w:rsidRDefault="009141AF" w:rsidP="009141AF">
      <w:pPr>
        <w:spacing w:after="0"/>
        <w:jc w:val="left"/>
        <w:rPr>
          <w:rFonts w:ascii="Courier New" w:hAnsi="Courier New" w:cs="Courier New"/>
          <w:sz w:val="20"/>
          <w:szCs w:val="20"/>
          <w:lang w:val="pt-PT"/>
        </w:rPr>
      </w:pPr>
      <w:r>
        <w:rPr>
          <w:rFonts w:ascii="Courier New" w:hAnsi="Courier New" w:cs="Courier New"/>
          <w:b/>
          <w:sz w:val="20"/>
          <w:szCs w:val="20"/>
          <w:lang w:val="pt-PT"/>
        </w:rPr>
        <w:t>nsensors</w:t>
      </w:r>
    </w:p>
    <w:p w:rsidR="0042327A" w:rsidRPr="00312943" w:rsidRDefault="0042327A" w:rsidP="009141AF">
      <w:pPr>
        <w:spacing w:after="120"/>
        <w:jc w:val="left"/>
        <w:rPr>
          <w:rFonts w:ascii="Courier New" w:hAnsi="Courier New" w:cs="Courier New"/>
          <w:sz w:val="20"/>
          <w:szCs w:val="20"/>
          <w:lang w:val="pt-PT"/>
        </w:rPr>
      </w:pPr>
      <w:r w:rsidRPr="00312943">
        <w:rPr>
          <w:rFonts w:ascii="Courier New" w:hAnsi="Courier New" w:cs="Courier New"/>
          <w:sz w:val="20"/>
          <w:szCs w:val="20"/>
          <w:lang w:val="pt-PT"/>
        </w:rPr>
        <w:t>1</w:t>
      </w:r>
    </w:p>
    <w:p w:rsidR="009141AF" w:rsidRPr="00312943" w:rsidRDefault="009141AF" w:rsidP="009141AF">
      <w:pPr>
        <w:spacing w:after="0"/>
        <w:jc w:val="left"/>
        <w:rPr>
          <w:rFonts w:ascii="Courier New" w:hAnsi="Courier New" w:cs="Courier New"/>
          <w:sz w:val="20"/>
          <w:szCs w:val="20"/>
          <w:lang w:val="pt-PT"/>
        </w:rPr>
      </w:pPr>
      <w:r>
        <w:rPr>
          <w:rFonts w:ascii="Courier New" w:hAnsi="Courier New" w:cs="Courier New"/>
          <w:b/>
          <w:sz w:val="20"/>
          <w:szCs w:val="20"/>
          <w:lang w:val="pt-PT"/>
        </w:rPr>
        <w:t>ifile   sensors(j,:)</w:t>
      </w:r>
    </w:p>
    <w:p w:rsidR="0042327A" w:rsidRDefault="0042327A" w:rsidP="0042327A">
      <w:pPr>
        <w:spacing w:after="0"/>
        <w:jc w:val="left"/>
        <w:rPr>
          <w:rFonts w:ascii="Courier New" w:hAnsi="Courier New" w:cs="Courier New"/>
          <w:sz w:val="20"/>
          <w:szCs w:val="20"/>
          <w:lang w:val="pt-PT"/>
        </w:rPr>
      </w:pPr>
      <w:r w:rsidRPr="00312943">
        <w:rPr>
          <w:rFonts w:ascii="Courier New" w:hAnsi="Courier New" w:cs="Courier New"/>
          <w:sz w:val="20"/>
          <w:szCs w:val="20"/>
          <w:lang w:val="pt-PT"/>
        </w:rPr>
        <w:t>Node_3  0.7407E-01 -0.4165E-01</w:t>
      </w:r>
    </w:p>
    <w:p w:rsidR="0042327A" w:rsidRDefault="0014128A" w:rsidP="0014128A">
      <w:pPr>
        <w:pStyle w:val="Caption"/>
      </w:pPr>
      <w:bookmarkStart w:id="117" w:name="_Ref80605221"/>
      <w:r w:rsidRPr="00604E81">
        <w:t xml:space="preserve">Figure </w:t>
      </w:r>
      <w:fldSimple w:instr=" SEQ Figure \* ARABIC ">
        <w:r w:rsidR="00CB6FE7">
          <w:rPr>
            <w:noProof/>
          </w:rPr>
          <w:t>9</w:t>
        </w:r>
      </w:fldSimple>
      <w:bookmarkEnd w:id="117"/>
      <w:r w:rsidRPr="00604E81">
        <w:t xml:space="preserve"> – Mesh and data for </w:t>
      </w:r>
      <w:r w:rsidR="00604E81">
        <w:t>the fin</w:t>
      </w:r>
    </w:p>
    <w:p w:rsidR="00671CDF" w:rsidRPr="00671CDF" w:rsidRDefault="00671CDF" w:rsidP="00671CDF">
      <w:pPr>
        <w:pStyle w:val="Caption"/>
      </w:pPr>
      <w:bookmarkStart w:id="118" w:name="_Ref80607435"/>
      <w:r>
        <w:t xml:space="preserve">Table </w:t>
      </w:r>
      <w:fldSimple w:instr=" SEQ Table \* ARABIC ">
        <w:r w:rsidR="00CB6FE7">
          <w:rPr>
            <w:noProof/>
          </w:rPr>
          <w:t>2</w:t>
        </w:r>
      </w:fldSimple>
      <w:bookmarkEnd w:id="118"/>
      <w:r>
        <w:t xml:space="preserve"> – Comparison of FEM with analytical solution</w:t>
      </w:r>
    </w:p>
    <w:tbl>
      <w:tblPr>
        <w:tblStyle w:val="TableGrid"/>
        <w:tblW w:w="0" w:type="auto"/>
        <w:jc w:val="center"/>
        <w:tblLayout w:type="fixed"/>
        <w:tblLook w:val="04A0" w:firstRow="1" w:lastRow="0" w:firstColumn="1" w:lastColumn="0" w:noHBand="0" w:noVBand="1"/>
      </w:tblPr>
      <w:tblGrid>
        <w:gridCol w:w="994"/>
        <w:gridCol w:w="1274"/>
        <w:gridCol w:w="1275"/>
      </w:tblGrid>
      <w:tr w:rsidR="001A4BB8" w:rsidTr="00671CDF">
        <w:trPr>
          <w:jc w:val="center"/>
        </w:trPr>
        <w:tc>
          <w:tcPr>
            <w:tcW w:w="994" w:type="dxa"/>
            <w:vMerge w:val="restart"/>
            <w:vAlign w:val="center"/>
          </w:tcPr>
          <w:p w:rsidR="001A4BB8" w:rsidRDefault="006A0E99" w:rsidP="001A4BB8">
            <w:pPr>
              <w:jc w:val="center"/>
            </w:pPr>
            <m:oMathPara>
              <m:oMath>
                <m:f>
                  <m:fPr>
                    <m:type m:val="lin"/>
                    <m:ctrlPr>
                      <w:rPr>
                        <w:rFonts w:ascii="Cambria Math" w:hAnsi="Cambria Math"/>
                        <w:i/>
                      </w:rPr>
                    </m:ctrlPr>
                  </m:fPr>
                  <m:num>
                    <m:r>
                      <w:rPr>
                        <w:rFonts w:ascii="Cambria Math" w:hAnsi="Cambria Math"/>
                      </w:rPr>
                      <m:t>x</m:t>
                    </m:r>
                  </m:num>
                  <m:den>
                    <m:r>
                      <w:rPr>
                        <w:rFonts w:ascii="Cambria Math" w:hAnsi="Cambria Math"/>
                      </w:rPr>
                      <m:t>L</m:t>
                    </m:r>
                  </m:den>
                </m:f>
              </m:oMath>
            </m:oMathPara>
          </w:p>
        </w:tc>
        <w:tc>
          <w:tcPr>
            <w:tcW w:w="2549" w:type="dxa"/>
            <w:gridSpan w:val="2"/>
            <w:vAlign w:val="center"/>
          </w:tcPr>
          <w:p w:rsidR="001A4BB8" w:rsidRDefault="001A4BB8" w:rsidP="001A4BB8">
            <w:pPr>
              <w:jc w:val="center"/>
            </w:pPr>
            <m:oMath>
              <m:r>
                <w:rPr>
                  <w:rFonts w:ascii="Cambria Math" w:hAnsi="Cambria Math"/>
                </w:rPr>
                <m:t>T</m:t>
              </m:r>
            </m:oMath>
            <w:r>
              <w:t xml:space="preserve"> [</w:t>
            </w:r>
            <w:r>
              <w:rPr>
                <w:rFonts w:ascii="Arial" w:hAnsi="Arial" w:cs="Arial"/>
              </w:rPr>
              <w:t>°</w:t>
            </w:r>
            <w:r>
              <w:t>C]</w:t>
            </w:r>
          </w:p>
        </w:tc>
      </w:tr>
      <w:tr w:rsidR="001A4BB8" w:rsidTr="00671CDF">
        <w:trPr>
          <w:jc w:val="center"/>
        </w:trPr>
        <w:tc>
          <w:tcPr>
            <w:tcW w:w="994" w:type="dxa"/>
            <w:vMerge/>
          </w:tcPr>
          <w:p w:rsidR="001A4BB8" w:rsidRDefault="001A4BB8" w:rsidP="00FB0169"/>
        </w:tc>
        <w:tc>
          <w:tcPr>
            <w:tcW w:w="1274" w:type="dxa"/>
            <w:vAlign w:val="center"/>
          </w:tcPr>
          <w:p w:rsidR="001A4BB8" w:rsidRDefault="001A4BB8" w:rsidP="00671CDF">
            <w:pPr>
              <w:jc w:val="center"/>
            </w:pPr>
            <w:r>
              <w:t>Analytical</w:t>
            </w:r>
          </w:p>
        </w:tc>
        <w:tc>
          <w:tcPr>
            <w:tcW w:w="1275" w:type="dxa"/>
            <w:vAlign w:val="center"/>
          </w:tcPr>
          <w:p w:rsidR="001A4BB8" w:rsidRDefault="001A4BB8" w:rsidP="00671CDF">
            <w:pPr>
              <w:jc w:val="center"/>
            </w:pPr>
            <w:r>
              <w:t>FEM</w:t>
            </w:r>
          </w:p>
        </w:tc>
      </w:tr>
      <w:tr w:rsidR="003922C6" w:rsidTr="00671CDF">
        <w:trPr>
          <w:jc w:val="center"/>
        </w:trPr>
        <w:tc>
          <w:tcPr>
            <w:tcW w:w="994" w:type="dxa"/>
            <w:vAlign w:val="center"/>
          </w:tcPr>
          <w:p w:rsidR="003922C6" w:rsidRPr="00671CDF" w:rsidRDefault="003922C6" w:rsidP="00671CDF">
            <w:pPr>
              <w:jc w:val="right"/>
              <w:rPr>
                <w:rFonts w:cs="Times New Roman"/>
                <w:szCs w:val="24"/>
              </w:rPr>
            </w:pPr>
            <w:r w:rsidRPr="00671CDF">
              <w:rPr>
                <w:rFonts w:cs="Times New Roman"/>
                <w:szCs w:val="24"/>
              </w:rPr>
              <w:t>0.00</w:t>
            </w:r>
          </w:p>
        </w:tc>
        <w:tc>
          <w:tcPr>
            <w:tcW w:w="1274" w:type="dxa"/>
            <w:vAlign w:val="center"/>
          </w:tcPr>
          <w:p w:rsidR="003922C6" w:rsidRPr="00671CDF" w:rsidRDefault="003922C6" w:rsidP="00671CDF">
            <w:pPr>
              <w:jc w:val="right"/>
              <w:rPr>
                <w:rFonts w:cs="Times New Roman"/>
                <w:szCs w:val="24"/>
              </w:rPr>
            </w:pPr>
            <w:r w:rsidRPr="00671CDF">
              <w:rPr>
                <w:rFonts w:cs="Times New Roman"/>
                <w:szCs w:val="24"/>
              </w:rPr>
              <w:t>1100.0</w:t>
            </w:r>
          </w:p>
        </w:tc>
        <w:tc>
          <w:tcPr>
            <w:tcW w:w="1275" w:type="dxa"/>
            <w:vAlign w:val="center"/>
          </w:tcPr>
          <w:p w:rsidR="003922C6" w:rsidRPr="00671CDF" w:rsidRDefault="003922C6" w:rsidP="00671CDF">
            <w:pPr>
              <w:jc w:val="right"/>
              <w:rPr>
                <w:rFonts w:cs="Times New Roman"/>
                <w:szCs w:val="24"/>
              </w:rPr>
            </w:pPr>
            <w:r w:rsidRPr="00671CDF">
              <w:rPr>
                <w:rFonts w:cs="Times New Roman"/>
                <w:szCs w:val="24"/>
              </w:rPr>
              <w:t>1100.0</w:t>
            </w:r>
          </w:p>
        </w:tc>
      </w:tr>
      <w:tr w:rsidR="003922C6" w:rsidTr="00671CDF">
        <w:trPr>
          <w:jc w:val="center"/>
        </w:trPr>
        <w:tc>
          <w:tcPr>
            <w:tcW w:w="994" w:type="dxa"/>
            <w:vAlign w:val="center"/>
          </w:tcPr>
          <w:p w:rsidR="003922C6" w:rsidRPr="00671CDF" w:rsidRDefault="003922C6" w:rsidP="00671CDF">
            <w:pPr>
              <w:jc w:val="right"/>
              <w:rPr>
                <w:rFonts w:cs="Times New Roman"/>
                <w:szCs w:val="24"/>
              </w:rPr>
            </w:pPr>
            <w:r w:rsidRPr="00671CDF">
              <w:rPr>
                <w:rFonts w:cs="Times New Roman"/>
                <w:szCs w:val="24"/>
              </w:rPr>
              <w:t>0.11</w:t>
            </w:r>
          </w:p>
        </w:tc>
        <w:tc>
          <w:tcPr>
            <w:tcW w:w="1274" w:type="dxa"/>
            <w:vAlign w:val="center"/>
          </w:tcPr>
          <w:p w:rsidR="003922C6" w:rsidRPr="00671CDF" w:rsidRDefault="003922C6" w:rsidP="00671CDF">
            <w:pPr>
              <w:jc w:val="right"/>
              <w:rPr>
                <w:rFonts w:cs="Times New Roman"/>
                <w:szCs w:val="24"/>
              </w:rPr>
            </w:pPr>
            <w:r w:rsidRPr="00671CDF">
              <w:rPr>
                <w:rFonts w:cs="Times New Roman"/>
                <w:szCs w:val="24"/>
              </w:rPr>
              <w:t>943.1</w:t>
            </w:r>
          </w:p>
        </w:tc>
        <w:tc>
          <w:tcPr>
            <w:tcW w:w="1275" w:type="dxa"/>
            <w:vAlign w:val="center"/>
          </w:tcPr>
          <w:p w:rsidR="003922C6" w:rsidRPr="00671CDF" w:rsidRDefault="003922C6" w:rsidP="00671CDF">
            <w:pPr>
              <w:jc w:val="right"/>
              <w:rPr>
                <w:rFonts w:cs="Times New Roman"/>
                <w:szCs w:val="24"/>
              </w:rPr>
            </w:pPr>
            <w:r w:rsidRPr="00671CDF">
              <w:rPr>
                <w:rFonts w:cs="Times New Roman"/>
                <w:szCs w:val="24"/>
              </w:rPr>
              <w:t>942.8</w:t>
            </w:r>
          </w:p>
        </w:tc>
      </w:tr>
      <w:tr w:rsidR="003922C6" w:rsidTr="00671CDF">
        <w:trPr>
          <w:jc w:val="center"/>
        </w:trPr>
        <w:tc>
          <w:tcPr>
            <w:tcW w:w="994" w:type="dxa"/>
            <w:vAlign w:val="center"/>
          </w:tcPr>
          <w:p w:rsidR="003922C6" w:rsidRPr="00671CDF" w:rsidRDefault="003922C6" w:rsidP="00671CDF">
            <w:pPr>
              <w:jc w:val="right"/>
              <w:rPr>
                <w:rFonts w:cs="Times New Roman"/>
                <w:szCs w:val="24"/>
              </w:rPr>
            </w:pPr>
            <w:r w:rsidRPr="00671CDF">
              <w:rPr>
                <w:rFonts w:cs="Times New Roman"/>
                <w:szCs w:val="24"/>
              </w:rPr>
              <w:t>0.22</w:t>
            </w:r>
          </w:p>
        </w:tc>
        <w:tc>
          <w:tcPr>
            <w:tcW w:w="1274" w:type="dxa"/>
            <w:vAlign w:val="center"/>
          </w:tcPr>
          <w:p w:rsidR="003922C6" w:rsidRPr="00671CDF" w:rsidRDefault="003922C6" w:rsidP="00671CDF">
            <w:pPr>
              <w:jc w:val="right"/>
              <w:rPr>
                <w:rFonts w:cs="Times New Roman"/>
                <w:szCs w:val="24"/>
              </w:rPr>
            </w:pPr>
            <w:r w:rsidRPr="00671CDF">
              <w:rPr>
                <w:rFonts w:cs="Times New Roman"/>
                <w:szCs w:val="24"/>
              </w:rPr>
              <w:t>813.9</w:t>
            </w:r>
          </w:p>
        </w:tc>
        <w:tc>
          <w:tcPr>
            <w:tcW w:w="1275" w:type="dxa"/>
            <w:vAlign w:val="center"/>
          </w:tcPr>
          <w:p w:rsidR="003922C6" w:rsidRPr="00671CDF" w:rsidRDefault="003922C6" w:rsidP="00671CDF">
            <w:pPr>
              <w:jc w:val="right"/>
              <w:rPr>
                <w:rFonts w:cs="Times New Roman"/>
                <w:szCs w:val="24"/>
              </w:rPr>
            </w:pPr>
            <w:r w:rsidRPr="00671CDF">
              <w:rPr>
                <w:rFonts w:cs="Times New Roman"/>
                <w:szCs w:val="24"/>
              </w:rPr>
              <w:t>813.5</w:t>
            </w:r>
          </w:p>
        </w:tc>
      </w:tr>
      <w:tr w:rsidR="003922C6" w:rsidTr="00671CDF">
        <w:trPr>
          <w:jc w:val="center"/>
        </w:trPr>
        <w:tc>
          <w:tcPr>
            <w:tcW w:w="994" w:type="dxa"/>
            <w:vAlign w:val="center"/>
          </w:tcPr>
          <w:p w:rsidR="003922C6" w:rsidRPr="00671CDF" w:rsidRDefault="003922C6" w:rsidP="00671CDF">
            <w:pPr>
              <w:jc w:val="right"/>
              <w:rPr>
                <w:rFonts w:cs="Times New Roman"/>
                <w:szCs w:val="24"/>
              </w:rPr>
            </w:pPr>
            <w:r w:rsidRPr="00671CDF">
              <w:rPr>
                <w:rFonts w:cs="Times New Roman"/>
                <w:szCs w:val="24"/>
              </w:rPr>
              <w:t>0.33</w:t>
            </w:r>
          </w:p>
        </w:tc>
        <w:tc>
          <w:tcPr>
            <w:tcW w:w="1274" w:type="dxa"/>
            <w:vAlign w:val="center"/>
          </w:tcPr>
          <w:p w:rsidR="003922C6" w:rsidRPr="00671CDF" w:rsidRDefault="003922C6" w:rsidP="00671CDF">
            <w:pPr>
              <w:jc w:val="right"/>
              <w:rPr>
                <w:rFonts w:cs="Times New Roman"/>
                <w:szCs w:val="24"/>
              </w:rPr>
            </w:pPr>
            <w:r w:rsidRPr="00671CDF">
              <w:rPr>
                <w:rFonts w:cs="Times New Roman"/>
                <w:szCs w:val="24"/>
              </w:rPr>
              <w:t>708.4</w:t>
            </w:r>
          </w:p>
        </w:tc>
        <w:tc>
          <w:tcPr>
            <w:tcW w:w="1275" w:type="dxa"/>
            <w:vAlign w:val="center"/>
          </w:tcPr>
          <w:p w:rsidR="003922C6" w:rsidRPr="00671CDF" w:rsidRDefault="003922C6" w:rsidP="00671CDF">
            <w:pPr>
              <w:jc w:val="right"/>
              <w:rPr>
                <w:rFonts w:cs="Times New Roman"/>
                <w:szCs w:val="24"/>
              </w:rPr>
            </w:pPr>
            <w:r w:rsidRPr="00671CDF">
              <w:rPr>
                <w:rFonts w:cs="Times New Roman"/>
                <w:szCs w:val="24"/>
              </w:rPr>
              <w:t>707.8</w:t>
            </w:r>
          </w:p>
        </w:tc>
      </w:tr>
      <w:tr w:rsidR="003922C6" w:rsidTr="00671CDF">
        <w:trPr>
          <w:jc w:val="center"/>
        </w:trPr>
        <w:tc>
          <w:tcPr>
            <w:tcW w:w="994" w:type="dxa"/>
            <w:vAlign w:val="center"/>
          </w:tcPr>
          <w:p w:rsidR="003922C6" w:rsidRPr="00671CDF" w:rsidRDefault="003922C6" w:rsidP="00671CDF">
            <w:pPr>
              <w:jc w:val="right"/>
              <w:rPr>
                <w:rFonts w:cs="Times New Roman"/>
                <w:szCs w:val="24"/>
              </w:rPr>
            </w:pPr>
            <w:r w:rsidRPr="00671CDF">
              <w:rPr>
                <w:rFonts w:cs="Times New Roman"/>
                <w:szCs w:val="24"/>
              </w:rPr>
              <w:t>0.44</w:t>
            </w:r>
          </w:p>
        </w:tc>
        <w:tc>
          <w:tcPr>
            <w:tcW w:w="1274" w:type="dxa"/>
            <w:vAlign w:val="center"/>
          </w:tcPr>
          <w:p w:rsidR="003922C6" w:rsidRPr="00671CDF" w:rsidRDefault="003922C6" w:rsidP="00671CDF">
            <w:pPr>
              <w:jc w:val="right"/>
              <w:rPr>
                <w:rFonts w:cs="Times New Roman"/>
                <w:szCs w:val="24"/>
              </w:rPr>
            </w:pPr>
            <w:r w:rsidRPr="00671CDF">
              <w:rPr>
                <w:rFonts w:cs="Times New Roman"/>
                <w:szCs w:val="24"/>
              </w:rPr>
              <w:t>622.9</w:t>
            </w:r>
          </w:p>
        </w:tc>
        <w:tc>
          <w:tcPr>
            <w:tcW w:w="1275" w:type="dxa"/>
            <w:vAlign w:val="center"/>
          </w:tcPr>
          <w:p w:rsidR="003922C6" w:rsidRPr="00671CDF" w:rsidRDefault="003922C6" w:rsidP="00671CDF">
            <w:pPr>
              <w:jc w:val="right"/>
              <w:rPr>
                <w:rFonts w:cs="Times New Roman"/>
                <w:szCs w:val="24"/>
              </w:rPr>
            </w:pPr>
            <w:r w:rsidRPr="00671CDF">
              <w:rPr>
                <w:rFonts w:cs="Times New Roman"/>
                <w:szCs w:val="24"/>
              </w:rPr>
              <w:t>622.3</w:t>
            </w:r>
          </w:p>
        </w:tc>
      </w:tr>
      <w:tr w:rsidR="003922C6" w:rsidTr="00671CDF">
        <w:trPr>
          <w:jc w:val="center"/>
        </w:trPr>
        <w:tc>
          <w:tcPr>
            <w:tcW w:w="994" w:type="dxa"/>
            <w:vAlign w:val="center"/>
          </w:tcPr>
          <w:p w:rsidR="003922C6" w:rsidRPr="00671CDF" w:rsidRDefault="003922C6" w:rsidP="00671CDF">
            <w:pPr>
              <w:jc w:val="right"/>
              <w:rPr>
                <w:rFonts w:cs="Times New Roman"/>
                <w:szCs w:val="24"/>
              </w:rPr>
            </w:pPr>
            <w:r w:rsidRPr="00671CDF">
              <w:rPr>
                <w:rFonts w:cs="Times New Roman"/>
                <w:szCs w:val="24"/>
              </w:rPr>
              <w:t>0.56</w:t>
            </w:r>
          </w:p>
        </w:tc>
        <w:tc>
          <w:tcPr>
            <w:tcW w:w="1274" w:type="dxa"/>
            <w:vAlign w:val="center"/>
          </w:tcPr>
          <w:p w:rsidR="003922C6" w:rsidRPr="00671CDF" w:rsidRDefault="003922C6" w:rsidP="00671CDF">
            <w:pPr>
              <w:jc w:val="right"/>
              <w:rPr>
                <w:rFonts w:cs="Times New Roman"/>
                <w:szCs w:val="24"/>
              </w:rPr>
            </w:pPr>
            <w:r w:rsidRPr="00671CDF">
              <w:rPr>
                <w:rFonts w:cs="Times New Roman"/>
                <w:szCs w:val="24"/>
              </w:rPr>
              <w:t>554.7</w:t>
            </w:r>
          </w:p>
        </w:tc>
        <w:tc>
          <w:tcPr>
            <w:tcW w:w="1275" w:type="dxa"/>
            <w:vAlign w:val="center"/>
          </w:tcPr>
          <w:p w:rsidR="003922C6" w:rsidRPr="00671CDF" w:rsidRDefault="00671CDF" w:rsidP="00671CDF">
            <w:pPr>
              <w:jc w:val="right"/>
              <w:rPr>
                <w:rFonts w:cs="Times New Roman"/>
                <w:szCs w:val="24"/>
              </w:rPr>
            </w:pPr>
            <w:r w:rsidRPr="00671CDF">
              <w:rPr>
                <w:rFonts w:cs="Times New Roman"/>
                <w:szCs w:val="24"/>
              </w:rPr>
              <w:t>554.0</w:t>
            </w:r>
          </w:p>
        </w:tc>
      </w:tr>
      <w:tr w:rsidR="003922C6" w:rsidTr="00671CDF">
        <w:trPr>
          <w:jc w:val="center"/>
        </w:trPr>
        <w:tc>
          <w:tcPr>
            <w:tcW w:w="994" w:type="dxa"/>
            <w:vAlign w:val="center"/>
          </w:tcPr>
          <w:p w:rsidR="003922C6" w:rsidRPr="00671CDF" w:rsidRDefault="003922C6" w:rsidP="00671CDF">
            <w:pPr>
              <w:jc w:val="right"/>
              <w:rPr>
                <w:rFonts w:cs="Times New Roman"/>
                <w:szCs w:val="24"/>
              </w:rPr>
            </w:pPr>
            <w:r w:rsidRPr="00671CDF">
              <w:rPr>
                <w:rFonts w:cs="Times New Roman"/>
                <w:szCs w:val="24"/>
              </w:rPr>
              <w:t>0.67</w:t>
            </w:r>
          </w:p>
        </w:tc>
        <w:tc>
          <w:tcPr>
            <w:tcW w:w="1274" w:type="dxa"/>
            <w:vAlign w:val="center"/>
          </w:tcPr>
          <w:p w:rsidR="003922C6" w:rsidRPr="00671CDF" w:rsidRDefault="003922C6" w:rsidP="00671CDF">
            <w:pPr>
              <w:jc w:val="right"/>
              <w:rPr>
                <w:rFonts w:cs="Times New Roman"/>
                <w:szCs w:val="24"/>
              </w:rPr>
            </w:pPr>
            <w:r w:rsidRPr="00671CDF">
              <w:rPr>
                <w:rFonts w:cs="Times New Roman"/>
                <w:szCs w:val="24"/>
              </w:rPr>
              <w:t>501.5</w:t>
            </w:r>
          </w:p>
        </w:tc>
        <w:tc>
          <w:tcPr>
            <w:tcW w:w="1275" w:type="dxa"/>
            <w:vAlign w:val="center"/>
          </w:tcPr>
          <w:p w:rsidR="003922C6" w:rsidRPr="00671CDF" w:rsidRDefault="00671CDF" w:rsidP="00671CDF">
            <w:pPr>
              <w:jc w:val="right"/>
              <w:rPr>
                <w:rFonts w:cs="Times New Roman"/>
                <w:szCs w:val="24"/>
              </w:rPr>
            </w:pPr>
            <w:r w:rsidRPr="00671CDF">
              <w:rPr>
                <w:rFonts w:cs="Times New Roman"/>
                <w:szCs w:val="24"/>
              </w:rPr>
              <w:t>500.8</w:t>
            </w:r>
          </w:p>
        </w:tc>
      </w:tr>
      <w:tr w:rsidR="003922C6" w:rsidTr="00671CDF">
        <w:trPr>
          <w:jc w:val="center"/>
        </w:trPr>
        <w:tc>
          <w:tcPr>
            <w:tcW w:w="994" w:type="dxa"/>
            <w:vAlign w:val="center"/>
          </w:tcPr>
          <w:p w:rsidR="003922C6" w:rsidRPr="00671CDF" w:rsidRDefault="003922C6" w:rsidP="00671CDF">
            <w:pPr>
              <w:jc w:val="right"/>
              <w:rPr>
                <w:rFonts w:cs="Times New Roman"/>
                <w:szCs w:val="24"/>
              </w:rPr>
            </w:pPr>
            <w:r w:rsidRPr="00671CDF">
              <w:rPr>
                <w:rFonts w:cs="Times New Roman"/>
                <w:szCs w:val="24"/>
              </w:rPr>
              <w:t>0.78</w:t>
            </w:r>
          </w:p>
        </w:tc>
        <w:tc>
          <w:tcPr>
            <w:tcW w:w="1274" w:type="dxa"/>
            <w:vAlign w:val="center"/>
          </w:tcPr>
          <w:p w:rsidR="003922C6" w:rsidRPr="00671CDF" w:rsidRDefault="003922C6" w:rsidP="00671CDF">
            <w:pPr>
              <w:jc w:val="right"/>
              <w:rPr>
                <w:rFonts w:cs="Times New Roman"/>
                <w:szCs w:val="24"/>
              </w:rPr>
            </w:pPr>
            <w:r w:rsidRPr="00671CDF">
              <w:rPr>
                <w:rFonts w:cs="Times New Roman"/>
                <w:szCs w:val="24"/>
              </w:rPr>
              <w:t>461.6</w:t>
            </w:r>
          </w:p>
        </w:tc>
        <w:tc>
          <w:tcPr>
            <w:tcW w:w="1275" w:type="dxa"/>
            <w:vAlign w:val="center"/>
          </w:tcPr>
          <w:p w:rsidR="003922C6" w:rsidRPr="00671CDF" w:rsidRDefault="00671CDF" w:rsidP="00671CDF">
            <w:pPr>
              <w:jc w:val="right"/>
              <w:rPr>
                <w:rFonts w:cs="Times New Roman"/>
                <w:szCs w:val="24"/>
              </w:rPr>
            </w:pPr>
            <w:r w:rsidRPr="00671CDF">
              <w:rPr>
                <w:rFonts w:cs="Times New Roman"/>
                <w:szCs w:val="24"/>
              </w:rPr>
              <w:t>460.9</w:t>
            </w:r>
          </w:p>
        </w:tc>
      </w:tr>
      <w:tr w:rsidR="003922C6" w:rsidTr="00671CDF">
        <w:trPr>
          <w:jc w:val="center"/>
        </w:trPr>
        <w:tc>
          <w:tcPr>
            <w:tcW w:w="994" w:type="dxa"/>
            <w:vAlign w:val="center"/>
          </w:tcPr>
          <w:p w:rsidR="003922C6" w:rsidRPr="00671CDF" w:rsidRDefault="003922C6" w:rsidP="00671CDF">
            <w:pPr>
              <w:jc w:val="right"/>
              <w:rPr>
                <w:rFonts w:cs="Times New Roman"/>
                <w:szCs w:val="24"/>
              </w:rPr>
            </w:pPr>
            <w:r w:rsidRPr="00671CDF">
              <w:rPr>
                <w:rFonts w:cs="Times New Roman"/>
                <w:szCs w:val="24"/>
              </w:rPr>
              <w:t>0.89</w:t>
            </w:r>
          </w:p>
        </w:tc>
        <w:tc>
          <w:tcPr>
            <w:tcW w:w="1274" w:type="dxa"/>
            <w:vAlign w:val="center"/>
          </w:tcPr>
          <w:p w:rsidR="003922C6" w:rsidRPr="00671CDF" w:rsidRDefault="003922C6" w:rsidP="00671CDF">
            <w:pPr>
              <w:jc w:val="right"/>
              <w:rPr>
                <w:rFonts w:cs="Times New Roman"/>
                <w:szCs w:val="24"/>
              </w:rPr>
            </w:pPr>
            <w:r w:rsidRPr="00671CDF">
              <w:rPr>
                <w:rFonts w:cs="Times New Roman"/>
                <w:szCs w:val="24"/>
              </w:rPr>
              <w:t>433.5</w:t>
            </w:r>
          </w:p>
        </w:tc>
        <w:tc>
          <w:tcPr>
            <w:tcW w:w="1275" w:type="dxa"/>
            <w:vAlign w:val="center"/>
          </w:tcPr>
          <w:p w:rsidR="003922C6" w:rsidRPr="00671CDF" w:rsidRDefault="00671CDF" w:rsidP="00671CDF">
            <w:pPr>
              <w:jc w:val="right"/>
              <w:rPr>
                <w:rFonts w:cs="Times New Roman"/>
                <w:szCs w:val="24"/>
              </w:rPr>
            </w:pPr>
            <w:r w:rsidRPr="00671CDF">
              <w:rPr>
                <w:rFonts w:cs="Times New Roman"/>
                <w:szCs w:val="24"/>
              </w:rPr>
              <w:t>432.8</w:t>
            </w:r>
          </w:p>
        </w:tc>
      </w:tr>
      <w:tr w:rsidR="003922C6" w:rsidTr="00671CDF">
        <w:trPr>
          <w:jc w:val="center"/>
        </w:trPr>
        <w:tc>
          <w:tcPr>
            <w:tcW w:w="994" w:type="dxa"/>
            <w:vAlign w:val="center"/>
          </w:tcPr>
          <w:p w:rsidR="003922C6" w:rsidRPr="00671CDF" w:rsidRDefault="003922C6" w:rsidP="00671CDF">
            <w:pPr>
              <w:jc w:val="right"/>
              <w:rPr>
                <w:rFonts w:cs="Times New Roman"/>
                <w:szCs w:val="24"/>
              </w:rPr>
            </w:pPr>
            <w:r w:rsidRPr="00671CDF">
              <w:rPr>
                <w:rFonts w:cs="Times New Roman"/>
                <w:szCs w:val="24"/>
              </w:rPr>
              <w:t>1.00</w:t>
            </w:r>
          </w:p>
        </w:tc>
        <w:tc>
          <w:tcPr>
            <w:tcW w:w="1274" w:type="dxa"/>
            <w:vAlign w:val="center"/>
          </w:tcPr>
          <w:p w:rsidR="003922C6" w:rsidRPr="00671CDF" w:rsidRDefault="003922C6" w:rsidP="00671CDF">
            <w:pPr>
              <w:jc w:val="right"/>
              <w:rPr>
                <w:rFonts w:cs="Times New Roman"/>
                <w:szCs w:val="24"/>
              </w:rPr>
            </w:pPr>
            <w:r w:rsidRPr="00671CDF">
              <w:rPr>
                <w:rFonts w:cs="Times New Roman"/>
                <w:szCs w:val="24"/>
              </w:rPr>
              <w:t>416.5</w:t>
            </w:r>
          </w:p>
        </w:tc>
        <w:tc>
          <w:tcPr>
            <w:tcW w:w="1275" w:type="dxa"/>
            <w:vAlign w:val="center"/>
          </w:tcPr>
          <w:p w:rsidR="003922C6" w:rsidRPr="00671CDF" w:rsidRDefault="00671CDF" w:rsidP="00671CDF">
            <w:pPr>
              <w:jc w:val="right"/>
              <w:rPr>
                <w:rFonts w:cs="Times New Roman"/>
                <w:szCs w:val="24"/>
              </w:rPr>
            </w:pPr>
            <w:r w:rsidRPr="00671CDF">
              <w:rPr>
                <w:rFonts w:cs="Times New Roman"/>
                <w:szCs w:val="24"/>
              </w:rPr>
              <w:t>415.8</w:t>
            </w:r>
          </w:p>
        </w:tc>
      </w:tr>
    </w:tbl>
    <w:p w:rsidR="00135DF2" w:rsidRDefault="008F6AF3" w:rsidP="008F6AF3">
      <w:pPr>
        <w:pStyle w:val="Heading2"/>
      </w:pPr>
      <w:r>
        <w:lastRenderedPageBreak/>
        <w:t>Conduction t</w:t>
      </w:r>
      <w:r w:rsidR="00FF51F7">
        <w:t>h</w:t>
      </w:r>
      <w:r>
        <w:t>rough a composite plane wall</w:t>
      </w:r>
    </w:p>
    <w:p w:rsidR="008F6AF3" w:rsidRDefault="008F6AF3" w:rsidP="008F6AF3">
      <w:r>
        <w:t xml:space="preserve">An infinite wall consisting of two distinct layers is exposed to an atmosphere at high temperature on one side and low temperature on the other. The wall eventually reaches an equilibrium where it passes a constant flux and the temperature distribution is unchanging </w:t>
      </w:r>
      <w:r w:rsidR="008A6EE5">
        <w:t>(</w:t>
      </w:r>
      <w:r w:rsidR="008A6EE5">
        <w:fldChar w:fldCharType="begin"/>
      </w:r>
      <w:r w:rsidR="008A6EE5">
        <w:instrText xml:space="preserve"> REF _Ref80603837 \h </w:instrText>
      </w:r>
      <w:r w:rsidR="008A6EE5">
        <w:fldChar w:fldCharType="separate"/>
      </w:r>
      <w:r w:rsidR="00CB6FE7">
        <w:t>[</w:t>
      </w:r>
      <w:r w:rsidR="00CB6FE7">
        <w:rPr>
          <w:noProof/>
        </w:rPr>
        <w:t>10</w:t>
      </w:r>
      <w:r w:rsidR="008A6EE5">
        <w:fldChar w:fldCharType="end"/>
      </w:r>
      <w:r w:rsidR="008A6EE5">
        <w:t xml:space="preserve">] </w:t>
      </w:r>
      <w:r w:rsidR="008A6EE5">
        <w:rPr>
          <w:rFonts w:ascii="Arial" w:hAnsi="Arial" w:cs="Arial"/>
        </w:rPr>
        <w:t>§</w:t>
      </w:r>
      <w:r w:rsidR="008A6EE5">
        <w:t>3.2.2.1).</w:t>
      </w:r>
    </w:p>
    <w:p w:rsidR="008A6EE5" w:rsidRPr="00D30467" w:rsidRDefault="00D30467" w:rsidP="008F6AF3">
      <w:r>
        <w:fldChar w:fldCharType="begin"/>
      </w:r>
      <w:r>
        <w:instrText xml:space="preserve"> REF _Ref80956818 \h </w:instrText>
      </w:r>
      <w:r>
        <w:fldChar w:fldCharType="separate"/>
      </w:r>
      <w:r w:rsidR="00CB6FE7">
        <w:t xml:space="preserve">Figure </w:t>
      </w:r>
      <w:r w:rsidR="00CB6FE7">
        <w:rPr>
          <w:noProof/>
        </w:rPr>
        <w:t>10</w:t>
      </w:r>
      <w:r>
        <w:fldChar w:fldCharType="end"/>
      </w:r>
      <w:r>
        <w:t xml:space="preserve"> shows the wall geometry and boundary conditions. The values adopted for the example were thermal conductivities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 1.6 W/(m </w:t>
      </w:r>
      <w:r>
        <w:rPr>
          <w:rFonts w:ascii="Arial" w:hAnsi="Arial" w:cs="Arial"/>
        </w:rPr>
        <w:t>°</w:t>
      </w:r>
      <w:r>
        <w:t xml:space="preserve">C),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 0.2 W/(m </w:t>
      </w:r>
      <w:r>
        <w:rPr>
          <w:rFonts w:ascii="Arial" w:hAnsi="Arial" w:cs="Arial"/>
        </w:rPr>
        <w:t>°</w:t>
      </w:r>
      <w:r>
        <w:t xml:space="preserve">C), thickness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 25 cm,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 15 cm, convection coefficients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 100 W/(m</w:t>
      </w:r>
      <w:r>
        <w:rPr>
          <w:vertAlign w:val="superscript"/>
        </w:rPr>
        <w:t>2</w:t>
      </w:r>
      <w:r>
        <w:t xml:space="preserve"> </w:t>
      </w:r>
      <w:r>
        <w:rPr>
          <w:rFonts w:ascii="Arial" w:hAnsi="Arial" w:cs="Arial"/>
        </w:rPr>
        <w:t>°</w:t>
      </w:r>
      <w:r>
        <w:t xml:space="preserve">C),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 15 W/(m</w:t>
      </w:r>
      <w:r>
        <w:rPr>
          <w:vertAlign w:val="superscript"/>
        </w:rPr>
        <w:t>2</w:t>
      </w:r>
      <w:r>
        <w:t xml:space="preserve"> </w:t>
      </w:r>
      <w:r>
        <w:rPr>
          <w:rFonts w:ascii="Arial" w:hAnsi="Arial" w:cs="Arial"/>
        </w:rPr>
        <w:t>°</w:t>
      </w:r>
      <w:r>
        <w:t xml:space="preserve">C) and temperatures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3000 </w:t>
      </w:r>
      <w:r>
        <w:rPr>
          <w:rFonts w:ascii="Arial" w:hAnsi="Arial" w:cs="Arial"/>
        </w:rPr>
        <w:t>°</w:t>
      </w:r>
      <w:r>
        <w:t xml:space="preserve">C,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25 </w:t>
      </w:r>
      <w:r>
        <w:rPr>
          <w:rFonts w:ascii="Arial" w:hAnsi="Arial" w:cs="Arial"/>
        </w:rPr>
        <w:t>°</w:t>
      </w:r>
      <w:r>
        <w:t>C.</w:t>
      </w:r>
    </w:p>
    <w:p w:rsidR="000F298D" w:rsidRDefault="000F298D" w:rsidP="000F298D">
      <w:pPr>
        <w:jc w:val="center"/>
      </w:pPr>
      <w:r>
        <w:rPr>
          <w:noProof/>
        </w:rPr>
        <w:drawing>
          <wp:inline distT="0" distB="0" distL="0" distR="0">
            <wp:extent cx="1417320" cy="1987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emplo2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20423" cy="1992322"/>
                    </a:xfrm>
                    <a:prstGeom prst="rect">
                      <a:avLst/>
                    </a:prstGeom>
                  </pic:spPr>
                </pic:pic>
              </a:graphicData>
            </a:graphic>
          </wp:inline>
        </w:drawing>
      </w:r>
    </w:p>
    <w:p w:rsidR="000F298D" w:rsidRDefault="000F298D" w:rsidP="000F298D">
      <w:pPr>
        <w:pStyle w:val="Caption"/>
      </w:pPr>
      <w:bookmarkStart w:id="119" w:name="_Ref80956818"/>
      <w:r>
        <w:t xml:space="preserve">Figure </w:t>
      </w:r>
      <w:fldSimple w:instr=" SEQ Figure \* ARABIC ">
        <w:r w:rsidR="00CB6FE7">
          <w:rPr>
            <w:noProof/>
          </w:rPr>
          <w:t>10</w:t>
        </w:r>
      </w:fldSimple>
      <w:bookmarkEnd w:id="119"/>
      <w:r>
        <w:t xml:space="preserve"> – Composite wall</w:t>
      </w:r>
    </w:p>
    <w:p w:rsidR="004D3522" w:rsidRDefault="004D3522" w:rsidP="008F6AF3"/>
    <w:p w:rsidR="00644CF5" w:rsidRDefault="00D30467" w:rsidP="008F6AF3">
      <w:r>
        <w:t xml:space="preserve">The solution to this problem is </w:t>
      </w:r>
      <m:oMath>
        <m:r>
          <w:rPr>
            <w:rFonts w:ascii="Cambria Math" w:hAnsi="Cambria Math"/>
          </w:rPr>
          <m:t>T(0)</m:t>
        </m:r>
      </m:oMath>
      <w:r>
        <w:t xml:space="preserve"> = 2970 </w:t>
      </w:r>
      <w:r>
        <w:rPr>
          <w:rFonts w:ascii="Arial" w:hAnsi="Arial" w:cs="Arial"/>
        </w:rPr>
        <w:t>°</w:t>
      </w:r>
      <w:r>
        <w:t>C</w:t>
      </w:r>
      <w:r w:rsidR="00644CF5">
        <w:t xml:space="preserve">, </w:t>
      </w:r>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r w:rsidR="00644CF5">
        <w:t xml:space="preserve"> = 2497 </w:t>
      </w:r>
      <w:r w:rsidR="00644CF5">
        <w:rPr>
          <w:rFonts w:ascii="Arial" w:hAnsi="Arial" w:cs="Arial"/>
        </w:rPr>
        <w:t>°</w:t>
      </w:r>
      <w:r w:rsidR="00644CF5">
        <w:t xml:space="preserve">C and </w:t>
      </w:r>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644CF5">
        <w:t xml:space="preserve"> = 226.7 </w:t>
      </w:r>
      <w:r w:rsidR="00644CF5">
        <w:rPr>
          <w:rFonts w:ascii="Arial" w:hAnsi="Arial" w:cs="Arial"/>
        </w:rPr>
        <w:t>°</w:t>
      </w:r>
      <w:r w:rsidR="00644CF5">
        <w:t>C with a linear variation between them.</w:t>
      </w:r>
    </w:p>
    <w:p w:rsidR="00644CF5" w:rsidRDefault="00644CF5" w:rsidP="008F6AF3">
      <w:r>
        <w:t xml:space="preserve">Since the model is infinitely long in one direction, the model is essentially one-dimensional, and the horizontal boundaries may be represented as adiabatic boundaries. </w:t>
      </w:r>
      <w:r w:rsidR="00F35089">
        <w:fldChar w:fldCharType="begin"/>
      </w:r>
      <w:r w:rsidR="00F35089">
        <w:instrText xml:space="preserve"> REF _Ref80958674 \h </w:instrText>
      </w:r>
      <w:r w:rsidR="00F35089">
        <w:fldChar w:fldCharType="separate"/>
      </w:r>
      <w:r w:rsidR="00CB6FE7">
        <w:t xml:space="preserve">Figure </w:t>
      </w:r>
      <w:r w:rsidR="00CB6FE7">
        <w:rPr>
          <w:noProof/>
        </w:rPr>
        <w:t>11</w:t>
      </w:r>
      <w:r w:rsidR="00F35089">
        <w:fldChar w:fldCharType="end"/>
      </w:r>
      <w:r w:rsidR="00F35089">
        <w:t xml:space="preserve"> shows the idealization of the wall.</w:t>
      </w:r>
    </w:p>
    <w:p w:rsidR="00244CDE" w:rsidRDefault="00244CDE" w:rsidP="00244CDE">
      <w:pPr>
        <w:jc w:val="center"/>
      </w:pPr>
      <w:r>
        <w:rPr>
          <w:noProof/>
        </w:rPr>
        <w:drawing>
          <wp:inline distT="0" distB="0" distL="0" distR="0">
            <wp:extent cx="4290060" cy="12724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emplo2b.jpg"/>
                    <pic:cNvPicPr/>
                  </pic:nvPicPr>
                  <pic:blipFill rotWithShape="1">
                    <a:blip r:embed="rId18" cstate="print">
                      <a:extLst>
                        <a:ext uri="{28A0092B-C50C-407E-A947-70E740481C1C}">
                          <a14:useLocalDpi xmlns:a14="http://schemas.microsoft.com/office/drawing/2010/main" val="0"/>
                        </a:ext>
                      </a:extLst>
                    </a:blip>
                    <a:srcRect r="12543"/>
                    <a:stretch/>
                  </pic:blipFill>
                  <pic:spPr bwMode="auto">
                    <a:xfrm>
                      <a:off x="0" y="0"/>
                      <a:ext cx="4297252" cy="1274596"/>
                    </a:xfrm>
                    <a:prstGeom prst="rect">
                      <a:avLst/>
                    </a:prstGeom>
                    <a:ln>
                      <a:noFill/>
                    </a:ln>
                    <a:extLst>
                      <a:ext uri="{53640926-AAD7-44D8-BBD7-CCE9431645EC}">
                        <a14:shadowObscured xmlns:a14="http://schemas.microsoft.com/office/drawing/2010/main"/>
                      </a:ext>
                    </a:extLst>
                  </pic:spPr>
                </pic:pic>
              </a:graphicData>
            </a:graphic>
          </wp:inline>
        </w:drawing>
      </w:r>
    </w:p>
    <w:p w:rsidR="00244CDE" w:rsidRDefault="00244CDE" w:rsidP="00244CDE">
      <w:pPr>
        <w:pStyle w:val="Caption"/>
      </w:pPr>
      <w:bookmarkStart w:id="120" w:name="_Ref80958674"/>
      <w:r>
        <w:t xml:space="preserve">Figure </w:t>
      </w:r>
      <w:fldSimple w:instr=" SEQ Figure \* ARABIC ">
        <w:r w:rsidR="00CB6FE7">
          <w:rPr>
            <w:noProof/>
          </w:rPr>
          <w:t>11</w:t>
        </w:r>
      </w:fldSimple>
      <w:bookmarkEnd w:id="120"/>
      <w:r>
        <w:t xml:space="preserve"> – Idealization of the composite wall</w:t>
      </w:r>
    </w:p>
    <w:p w:rsidR="004D3522" w:rsidRDefault="004D3522" w:rsidP="00F35089">
      <w:pPr>
        <w:rPr>
          <w:lang w:val="en-GB"/>
        </w:rPr>
      </w:pPr>
    </w:p>
    <w:p w:rsidR="00F35089" w:rsidRDefault="00F35089" w:rsidP="00F35089">
      <w:pPr>
        <w:rPr>
          <w:lang w:val="en-GB"/>
        </w:rPr>
      </w:pPr>
      <w:r>
        <w:rPr>
          <w:lang w:val="en-GB"/>
        </w:rPr>
        <w:t xml:space="preserve">For the numerical model, the wall is divided into two rows of 16 linear quadrilateral elements. </w:t>
      </w:r>
      <w:r>
        <w:rPr>
          <w:lang w:val="en-GB"/>
        </w:rPr>
        <w:fldChar w:fldCharType="begin"/>
      </w:r>
      <w:r>
        <w:rPr>
          <w:lang w:val="en-GB"/>
        </w:rPr>
        <w:instrText xml:space="preserve"> REF _Ref80605221 \h </w:instrText>
      </w:r>
      <w:r>
        <w:rPr>
          <w:lang w:val="en-GB"/>
        </w:rPr>
      </w:r>
      <w:r>
        <w:rPr>
          <w:lang w:val="en-GB"/>
        </w:rPr>
        <w:fldChar w:fldCharType="separate"/>
      </w:r>
      <w:r w:rsidR="00CB6FE7" w:rsidRPr="00604E81">
        <w:t xml:space="preserve">Figure </w:t>
      </w:r>
      <w:r w:rsidR="00CB6FE7">
        <w:rPr>
          <w:noProof/>
        </w:rPr>
        <w:t>9</w:t>
      </w:r>
      <w:r>
        <w:rPr>
          <w:lang w:val="en-GB"/>
        </w:rPr>
        <w:fldChar w:fldCharType="end"/>
      </w:r>
      <w:r>
        <w:rPr>
          <w:lang w:val="en-GB"/>
        </w:rPr>
        <w:t xml:space="preserve"> shows the mesh and data used for the analysis. </w:t>
      </w:r>
    </w:p>
    <w:p w:rsidR="006115E5" w:rsidRDefault="006115E5" w:rsidP="00F35089">
      <w:pPr>
        <w:rPr>
          <w:lang w:val="en-GB"/>
        </w:rPr>
      </w:pPr>
    </w:p>
    <w:p w:rsidR="00F35089" w:rsidRPr="00F35089" w:rsidRDefault="006115E5" w:rsidP="00F35089">
      <w:pPr>
        <w:spacing w:after="0"/>
        <w:jc w:val="left"/>
        <w:rPr>
          <w:rFonts w:ascii="Courier New" w:hAnsi="Courier New" w:cs="Courier New"/>
          <w:sz w:val="20"/>
          <w:szCs w:val="20"/>
        </w:rPr>
      </w:pPr>
      <w:r>
        <w:rPr>
          <w:rFonts w:ascii="Courier New" w:hAnsi="Courier New" w:cs="Courier New"/>
          <w:noProof/>
          <w:sz w:val="20"/>
          <w:szCs w:val="20"/>
        </w:rPr>
        <w:lastRenderedPageBreak/>
        <w:drawing>
          <wp:anchor distT="0" distB="0" distL="114300" distR="114300" simplePos="0" relativeHeight="251661312" behindDoc="1" locked="0" layoutInCell="1" allowOverlap="1" wp14:anchorId="5FD67D91" wp14:editId="429C02D6">
            <wp:simplePos x="0" y="0"/>
            <wp:positionH relativeFrom="margin">
              <wp:align>right</wp:align>
            </wp:positionH>
            <wp:positionV relativeFrom="paragraph">
              <wp:posOffset>-873125</wp:posOffset>
            </wp:positionV>
            <wp:extent cx="1137920" cy="4635500"/>
            <wp:effectExtent l="3810" t="0" r="8890" b="8890"/>
            <wp:wrapTight wrapText="bothSides">
              <wp:wrapPolygon edited="0">
                <wp:start x="21528" y="-18"/>
                <wp:lineTo x="193" y="-18"/>
                <wp:lineTo x="193" y="21553"/>
                <wp:lineTo x="21528" y="21553"/>
                <wp:lineTo x="21528" y="-18"/>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emplo2c.jpg"/>
                    <pic:cNvPicPr/>
                  </pic:nvPicPr>
                  <pic:blipFill rotWithShape="1">
                    <a:blip r:embed="rId19" cstate="print">
                      <a:extLst>
                        <a:ext uri="{28A0092B-C50C-407E-A947-70E740481C1C}">
                          <a14:useLocalDpi xmlns:a14="http://schemas.microsoft.com/office/drawing/2010/main" val="0"/>
                        </a:ext>
                      </a:extLst>
                    </a:blip>
                    <a:srcRect l="10158" t="6037" r="62423" b="15043"/>
                    <a:stretch/>
                  </pic:blipFill>
                  <pic:spPr bwMode="auto">
                    <a:xfrm rot="16200000">
                      <a:off x="0" y="0"/>
                      <a:ext cx="1137920" cy="4635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5089" w:rsidRPr="007B41A6">
        <w:rPr>
          <w:rFonts w:ascii="Courier New" w:hAnsi="Courier New" w:cs="Courier New"/>
          <w:b/>
          <w:sz w:val="20"/>
          <w:szCs w:val="20"/>
        </w:rPr>
        <w:t>element</w:t>
      </w:r>
      <w:r w:rsidR="00F35089" w:rsidRPr="007B41A6">
        <w:rPr>
          <w:rFonts w:ascii="Courier New" w:hAnsi="Courier New" w:cs="Courier New"/>
          <w:sz w:val="20"/>
          <w:szCs w:val="20"/>
        </w:rPr>
        <w:t xml:space="preserve">        </w:t>
      </w:r>
      <w:r w:rsidR="00F35089" w:rsidRPr="007B41A6">
        <w:rPr>
          <w:rFonts w:ascii="Courier New" w:hAnsi="Courier New" w:cs="Courier New"/>
          <w:b/>
          <w:sz w:val="20"/>
          <w:szCs w:val="20"/>
        </w:rPr>
        <w:t xml:space="preserve">nod  nels </w:t>
      </w:r>
      <w:r w:rsidR="00F35089">
        <w:rPr>
          <w:rFonts w:ascii="Courier New" w:hAnsi="Courier New" w:cs="Courier New"/>
          <w:b/>
          <w:sz w:val="20"/>
          <w:szCs w:val="20"/>
        </w:rPr>
        <w:t xml:space="preserve">   </w:t>
      </w:r>
      <w:r w:rsidR="00F35089" w:rsidRPr="007B41A6">
        <w:rPr>
          <w:rFonts w:ascii="Courier New" w:hAnsi="Courier New" w:cs="Courier New"/>
          <w:b/>
          <w:sz w:val="20"/>
          <w:szCs w:val="20"/>
        </w:rPr>
        <w:t xml:space="preserve">nn  </w:t>
      </w:r>
      <w:r w:rsidR="00F35089">
        <w:rPr>
          <w:rFonts w:ascii="Courier New" w:hAnsi="Courier New" w:cs="Courier New"/>
          <w:b/>
          <w:sz w:val="20"/>
          <w:szCs w:val="20"/>
        </w:rPr>
        <w:t xml:space="preserve"> </w:t>
      </w:r>
      <w:r w:rsidR="00F35089" w:rsidRPr="007B41A6">
        <w:rPr>
          <w:rFonts w:ascii="Courier New" w:hAnsi="Courier New" w:cs="Courier New"/>
          <w:b/>
          <w:sz w:val="20"/>
          <w:szCs w:val="20"/>
        </w:rPr>
        <w:t>nip  ndim</w:t>
      </w:r>
    </w:p>
    <w:p w:rsidR="00F35089" w:rsidRPr="00F35089" w:rsidRDefault="00F35089" w:rsidP="00F35089">
      <w:pPr>
        <w:spacing w:after="120"/>
        <w:jc w:val="left"/>
        <w:rPr>
          <w:rFonts w:ascii="Courier New" w:hAnsi="Courier New" w:cs="Courier New"/>
          <w:sz w:val="20"/>
          <w:szCs w:val="20"/>
          <w:lang w:val="pt-PT"/>
        </w:rPr>
      </w:pPr>
      <w:r w:rsidRPr="00F35089">
        <w:rPr>
          <w:rFonts w:ascii="Courier New" w:hAnsi="Courier New" w:cs="Courier New"/>
          <w:sz w:val="20"/>
          <w:szCs w:val="20"/>
          <w:lang w:val="pt-PT"/>
        </w:rPr>
        <w:t xml:space="preserve">quadrilateral </w:t>
      </w:r>
      <w:r>
        <w:rPr>
          <w:rFonts w:ascii="Courier New" w:hAnsi="Courier New" w:cs="Courier New"/>
          <w:sz w:val="20"/>
          <w:szCs w:val="20"/>
          <w:lang w:val="pt-PT"/>
        </w:rPr>
        <w:t xml:space="preserve">   </w:t>
      </w:r>
      <w:r w:rsidRPr="00F35089">
        <w:rPr>
          <w:rFonts w:ascii="Courier New" w:hAnsi="Courier New" w:cs="Courier New"/>
          <w:sz w:val="20"/>
          <w:szCs w:val="20"/>
          <w:lang w:val="pt-PT"/>
        </w:rPr>
        <w:t>4</w:t>
      </w:r>
      <w:r>
        <w:rPr>
          <w:rFonts w:ascii="Courier New" w:hAnsi="Courier New" w:cs="Courier New"/>
          <w:sz w:val="20"/>
          <w:szCs w:val="20"/>
          <w:lang w:val="pt-PT"/>
        </w:rPr>
        <w:t xml:space="preserve">    </w:t>
      </w:r>
      <w:r w:rsidRPr="00F35089">
        <w:rPr>
          <w:rFonts w:ascii="Courier New" w:hAnsi="Courier New" w:cs="Courier New"/>
          <w:sz w:val="20"/>
          <w:szCs w:val="20"/>
          <w:lang w:val="pt-PT"/>
        </w:rPr>
        <w:t xml:space="preserve">32 </w:t>
      </w:r>
      <w:r>
        <w:rPr>
          <w:rFonts w:ascii="Courier New" w:hAnsi="Courier New" w:cs="Courier New"/>
          <w:sz w:val="20"/>
          <w:szCs w:val="20"/>
          <w:lang w:val="pt-PT"/>
        </w:rPr>
        <w:t xml:space="preserve">  </w:t>
      </w:r>
      <w:r w:rsidRPr="00F35089">
        <w:rPr>
          <w:rFonts w:ascii="Courier New" w:hAnsi="Courier New" w:cs="Courier New"/>
          <w:sz w:val="20"/>
          <w:szCs w:val="20"/>
          <w:lang w:val="pt-PT"/>
        </w:rPr>
        <w:t xml:space="preserve"> 51 </w:t>
      </w:r>
      <w:r>
        <w:rPr>
          <w:rFonts w:ascii="Courier New" w:hAnsi="Courier New" w:cs="Courier New"/>
          <w:sz w:val="20"/>
          <w:szCs w:val="20"/>
          <w:lang w:val="pt-PT"/>
        </w:rPr>
        <w:t xml:space="preserve">   </w:t>
      </w:r>
      <w:r w:rsidRPr="00F35089">
        <w:rPr>
          <w:rFonts w:ascii="Courier New" w:hAnsi="Courier New" w:cs="Courier New"/>
          <w:sz w:val="20"/>
          <w:szCs w:val="20"/>
          <w:lang w:val="pt-PT"/>
        </w:rPr>
        <w:t xml:space="preserve"> 4 </w:t>
      </w:r>
      <w:r>
        <w:rPr>
          <w:rFonts w:ascii="Courier New" w:hAnsi="Courier New" w:cs="Courier New"/>
          <w:sz w:val="20"/>
          <w:szCs w:val="20"/>
          <w:lang w:val="pt-PT"/>
        </w:rPr>
        <w:t xml:space="preserve">   </w:t>
      </w:r>
      <w:r w:rsidRPr="00F35089">
        <w:rPr>
          <w:rFonts w:ascii="Courier New" w:hAnsi="Courier New" w:cs="Courier New"/>
          <w:sz w:val="20"/>
          <w:szCs w:val="20"/>
          <w:lang w:val="pt-PT"/>
        </w:rPr>
        <w:t xml:space="preserve"> 2</w:t>
      </w:r>
    </w:p>
    <w:p w:rsidR="00F35089" w:rsidRDefault="00F35089" w:rsidP="00F35089">
      <w:pPr>
        <w:spacing w:after="0"/>
        <w:jc w:val="left"/>
        <w:rPr>
          <w:rFonts w:ascii="Courier New" w:hAnsi="Courier New" w:cs="Courier New"/>
          <w:sz w:val="20"/>
          <w:szCs w:val="20"/>
          <w:lang w:val="pt-PT"/>
        </w:rPr>
      </w:pPr>
      <w:r w:rsidRPr="007B41A6">
        <w:rPr>
          <w:rFonts w:ascii="Courier New" w:hAnsi="Courier New" w:cs="Courier New"/>
          <w:b/>
          <w:sz w:val="20"/>
          <w:szCs w:val="20"/>
          <w:lang w:val="pt-PT"/>
        </w:rPr>
        <w:t>dtim</w:t>
      </w:r>
      <w:r w:rsidRPr="007B41A6">
        <w:rPr>
          <w:rFonts w:ascii="Courier New" w:hAnsi="Courier New" w:cs="Courier New"/>
          <w:sz w:val="20"/>
          <w:szCs w:val="20"/>
          <w:lang w:val="pt-PT"/>
        </w:rPr>
        <w:t xml:space="preserve">        </w:t>
      </w:r>
      <w:r>
        <w:rPr>
          <w:rFonts w:ascii="Courier New" w:hAnsi="Courier New" w:cs="Courier New"/>
          <w:b/>
          <w:sz w:val="20"/>
          <w:szCs w:val="20"/>
          <w:lang w:val="pt-PT"/>
        </w:rPr>
        <w:t>theta</w:t>
      </w:r>
    </w:p>
    <w:p w:rsidR="00F35089" w:rsidRPr="00F35089" w:rsidRDefault="00F35089" w:rsidP="00F35089">
      <w:pPr>
        <w:spacing w:after="120"/>
        <w:jc w:val="left"/>
        <w:rPr>
          <w:rFonts w:ascii="Courier New" w:hAnsi="Courier New" w:cs="Courier New"/>
          <w:sz w:val="20"/>
          <w:szCs w:val="20"/>
          <w:lang w:val="pt-PT"/>
        </w:rPr>
      </w:pPr>
      <w:r w:rsidRPr="00F35089">
        <w:rPr>
          <w:rFonts w:ascii="Courier New" w:hAnsi="Courier New" w:cs="Courier New"/>
          <w:sz w:val="20"/>
          <w:szCs w:val="20"/>
          <w:lang w:val="pt-PT"/>
        </w:rPr>
        <w:t xml:space="preserve">1.0E+00  </w:t>
      </w:r>
      <w:r>
        <w:rPr>
          <w:rFonts w:ascii="Courier New" w:hAnsi="Courier New" w:cs="Courier New"/>
          <w:sz w:val="20"/>
          <w:szCs w:val="20"/>
          <w:lang w:val="pt-PT"/>
        </w:rPr>
        <w:t xml:space="preserve"> </w:t>
      </w:r>
      <w:r w:rsidRPr="00F35089">
        <w:rPr>
          <w:rFonts w:ascii="Courier New" w:hAnsi="Courier New" w:cs="Courier New"/>
          <w:sz w:val="20"/>
          <w:szCs w:val="20"/>
          <w:lang w:val="pt-PT"/>
        </w:rPr>
        <w:t>0.5E+00</w:t>
      </w:r>
    </w:p>
    <w:p w:rsidR="00F35089" w:rsidRPr="007B41A6" w:rsidRDefault="00F35089" w:rsidP="00F35089">
      <w:pPr>
        <w:spacing w:after="0"/>
        <w:jc w:val="left"/>
        <w:rPr>
          <w:rFonts w:ascii="Courier New" w:hAnsi="Courier New" w:cs="Courier New"/>
          <w:sz w:val="20"/>
          <w:szCs w:val="20"/>
        </w:rPr>
      </w:pPr>
      <w:r w:rsidRPr="007B41A6">
        <w:rPr>
          <w:rFonts w:ascii="Courier New" w:hAnsi="Courier New" w:cs="Courier New"/>
          <w:b/>
          <w:sz w:val="20"/>
          <w:szCs w:val="20"/>
        </w:rPr>
        <w:t>jdate</w:t>
      </w:r>
      <w:r w:rsidRPr="007B41A6">
        <w:rPr>
          <w:rFonts w:ascii="Courier New" w:hAnsi="Courier New" w:cs="Courier New"/>
          <w:sz w:val="20"/>
          <w:szCs w:val="20"/>
        </w:rPr>
        <w:t xml:space="preserve">    </w:t>
      </w:r>
      <w:r w:rsidRPr="007B41A6">
        <w:rPr>
          <w:rFonts w:ascii="Courier New" w:hAnsi="Courier New" w:cs="Courier New"/>
          <w:b/>
          <w:sz w:val="20"/>
          <w:szCs w:val="20"/>
        </w:rPr>
        <w:t>jhour</w:t>
      </w:r>
    </w:p>
    <w:p w:rsidR="00F35089" w:rsidRPr="00A45635" w:rsidRDefault="00F35089" w:rsidP="00F35089">
      <w:pPr>
        <w:spacing w:after="0"/>
        <w:jc w:val="left"/>
        <w:rPr>
          <w:rFonts w:ascii="Courier New" w:hAnsi="Courier New" w:cs="Courier New"/>
          <w:sz w:val="20"/>
          <w:szCs w:val="20"/>
        </w:rPr>
      </w:pPr>
      <w:r w:rsidRPr="00A45635">
        <w:rPr>
          <w:rFonts w:ascii="Courier New" w:hAnsi="Courier New" w:cs="Courier New"/>
          <w:sz w:val="20"/>
          <w:szCs w:val="20"/>
        </w:rPr>
        <w:t>20200101  0000</w:t>
      </w:r>
    </w:p>
    <w:p w:rsidR="00F35089" w:rsidRPr="00A45635" w:rsidRDefault="00F35089" w:rsidP="00F35089">
      <w:pPr>
        <w:spacing w:after="120"/>
        <w:jc w:val="left"/>
        <w:rPr>
          <w:rFonts w:ascii="Courier New" w:hAnsi="Courier New" w:cs="Courier New"/>
          <w:sz w:val="20"/>
          <w:szCs w:val="20"/>
        </w:rPr>
      </w:pPr>
      <w:r w:rsidRPr="00A45635">
        <w:rPr>
          <w:rFonts w:ascii="Courier New" w:hAnsi="Courier New" w:cs="Courier New"/>
          <w:sz w:val="20"/>
          <w:szCs w:val="20"/>
        </w:rPr>
        <w:t>20200101  0001</w:t>
      </w:r>
    </w:p>
    <w:p w:rsidR="00F35089" w:rsidRPr="00A45635" w:rsidRDefault="00F35089" w:rsidP="00F35089">
      <w:pPr>
        <w:spacing w:after="0"/>
        <w:jc w:val="left"/>
        <w:rPr>
          <w:rFonts w:ascii="Courier New" w:hAnsi="Courier New" w:cs="Courier New"/>
          <w:sz w:val="20"/>
          <w:szCs w:val="20"/>
        </w:rPr>
      </w:pPr>
      <w:r w:rsidRPr="00A45635">
        <w:rPr>
          <w:rFonts w:ascii="Courier New" w:hAnsi="Courier New" w:cs="Courier New"/>
          <w:b/>
          <w:sz w:val="20"/>
          <w:szCs w:val="20"/>
        </w:rPr>
        <w:t>utemp</w:t>
      </w:r>
    </w:p>
    <w:p w:rsidR="00F35089" w:rsidRPr="00A45635" w:rsidRDefault="00F35089" w:rsidP="00F35089">
      <w:pPr>
        <w:spacing w:after="120"/>
        <w:jc w:val="left"/>
        <w:rPr>
          <w:rFonts w:ascii="Courier New" w:hAnsi="Courier New" w:cs="Courier New"/>
          <w:sz w:val="20"/>
          <w:szCs w:val="20"/>
        </w:rPr>
      </w:pPr>
      <w:r w:rsidRPr="00A45635">
        <w:rPr>
          <w:rFonts w:ascii="Courier New" w:hAnsi="Courier New" w:cs="Courier New"/>
          <w:sz w:val="20"/>
          <w:szCs w:val="20"/>
        </w:rPr>
        <w:t>s</w:t>
      </w:r>
    </w:p>
    <w:p w:rsidR="00F35089" w:rsidRPr="00A45635" w:rsidRDefault="00F35089" w:rsidP="00F35089">
      <w:pPr>
        <w:spacing w:after="0"/>
        <w:jc w:val="left"/>
        <w:rPr>
          <w:rFonts w:ascii="Courier New" w:hAnsi="Courier New" w:cs="Courier New"/>
          <w:sz w:val="20"/>
          <w:szCs w:val="20"/>
        </w:rPr>
      </w:pPr>
      <w:r w:rsidRPr="00A45635">
        <w:rPr>
          <w:rFonts w:ascii="Courier New" w:hAnsi="Courier New" w:cs="Courier New"/>
          <w:b/>
          <w:sz w:val="20"/>
          <w:szCs w:val="20"/>
        </w:rPr>
        <w:t>phi    azimute</w:t>
      </w:r>
    </w:p>
    <w:p w:rsidR="00F35089" w:rsidRPr="00A45635" w:rsidRDefault="00F35089" w:rsidP="00F35089">
      <w:pPr>
        <w:spacing w:after="120"/>
        <w:jc w:val="left"/>
        <w:rPr>
          <w:rFonts w:ascii="Courier New" w:hAnsi="Courier New" w:cs="Courier New"/>
          <w:sz w:val="20"/>
          <w:szCs w:val="20"/>
        </w:rPr>
      </w:pPr>
      <w:r w:rsidRPr="00A45635">
        <w:rPr>
          <w:rFonts w:ascii="Courier New" w:hAnsi="Courier New" w:cs="Courier New"/>
          <w:sz w:val="20"/>
          <w:szCs w:val="20"/>
        </w:rPr>
        <w:t>9999.    9999.</w:t>
      </w:r>
    </w:p>
    <w:p w:rsidR="00F35089" w:rsidRPr="00F35089" w:rsidRDefault="00F35089" w:rsidP="00F35089">
      <w:pPr>
        <w:spacing w:after="0"/>
        <w:jc w:val="left"/>
        <w:rPr>
          <w:rFonts w:ascii="Courier New" w:hAnsi="Courier New" w:cs="Courier New"/>
          <w:sz w:val="20"/>
          <w:szCs w:val="20"/>
        </w:rPr>
      </w:pPr>
      <w:r w:rsidRPr="00312943">
        <w:rPr>
          <w:rFonts w:ascii="Courier New" w:hAnsi="Courier New" w:cs="Courier New"/>
          <w:b/>
          <w:sz w:val="20"/>
          <w:szCs w:val="20"/>
        </w:rPr>
        <w:t>np_types</w:t>
      </w:r>
    </w:p>
    <w:p w:rsidR="00F35089" w:rsidRPr="00F35089" w:rsidRDefault="00F35089" w:rsidP="00F35089">
      <w:pPr>
        <w:spacing w:after="120"/>
        <w:jc w:val="left"/>
        <w:rPr>
          <w:rFonts w:ascii="Courier New" w:hAnsi="Courier New" w:cs="Courier New"/>
          <w:sz w:val="20"/>
          <w:szCs w:val="20"/>
        </w:rPr>
      </w:pPr>
      <w:r w:rsidRPr="00F35089">
        <w:rPr>
          <w:rFonts w:ascii="Courier New" w:hAnsi="Courier New" w:cs="Courier New"/>
          <w:sz w:val="20"/>
          <w:szCs w:val="20"/>
        </w:rPr>
        <w:t>2</w:t>
      </w:r>
    </w:p>
    <w:p w:rsidR="00F35089" w:rsidRPr="00312943" w:rsidRDefault="00F35089" w:rsidP="00F35089">
      <w:pPr>
        <w:spacing w:after="0"/>
        <w:jc w:val="left"/>
        <w:rPr>
          <w:rFonts w:ascii="Courier New" w:hAnsi="Courier New" w:cs="Courier New"/>
          <w:sz w:val="20"/>
          <w:szCs w:val="20"/>
        </w:rPr>
      </w:pPr>
      <w:r w:rsidRPr="00312943">
        <w:rPr>
          <w:rFonts w:ascii="Courier New" w:hAnsi="Courier New" w:cs="Courier New"/>
          <w:b/>
          <w:sz w:val="20"/>
          <w:szCs w:val="20"/>
        </w:rPr>
        <w:t>prop(</w:t>
      </w:r>
      <m:oMath>
        <m:sSub>
          <m:sSubPr>
            <m:ctrlPr>
              <w:rPr>
                <w:rFonts w:ascii="Cambria Math" w:hAnsi="Cambria Math" w:cs="Courier New"/>
                <w:b/>
                <w:i/>
                <w:sz w:val="20"/>
                <w:szCs w:val="20"/>
                <w:lang w:val="pt-PT"/>
              </w:rPr>
            </m:ctrlPr>
          </m:sSubPr>
          <m:e>
            <m:r>
              <m:rPr>
                <m:sty m:val="bi"/>
              </m:rPr>
              <w:rPr>
                <w:rFonts w:ascii="Cambria Math" w:hAnsi="Cambria Math" w:cs="Courier New"/>
                <w:sz w:val="20"/>
                <w:szCs w:val="20"/>
                <w:lang w:val="pt-PT"/>
              </w:rPr>
              <m:t>k</m:t>
            </m:r>
          </m:e>
          <m:sub>
            <m:r>
              <m:rPr>
                <m:sty m:val="bi"/>
              </m:rPr>
              <w:rPr>
                <w:rFonts w:ascii="Cambria Math" w:hAnsi="Cambria Math" w:cs="Courier New"/>
                <w:sz w:val="20"/>
                <w:szCs w:val="20"/>
                <w:lang w:val="pt-PT"/>
              </w:rPr>
              <m:t>x</m:t>
            </m:r>
          </m:sub>
        </m:sSub>
        <m:r>
          <m:rPr>
            <m:sty m:val="bi"/>
          </m:rPr>
          <w:rPr>
            <w:rFonts w:ascii="Cambria Math" w:hAnsi="Cambria Math" w:cs="Courier New"/>
            <w:sz w:val="20"/>
            <w:szCs w:val="20"/>
          </w:rPr>
          <m:t>,</m:t>
        </m:r>
        <m:sSub>
          <m:sSubPr>
            <m:ctrlPr>
              <w:rPr>
                <w:rFonts w:ascii="Cambria Math" w:hAnsi="Cambria Math" w:cs="Courier New"/>
                <w:b/>
                <w:i/>
                <w:sz w:val="20"/>
                <w:szCs w:val="20"/>
                <w:lang w:val="pt-PT"/>
              </w:rPr>
            </m:ctrlPr>
          </m:sSubPr>
          <m:e>
            <m:r>
              <m:rPr>
                <m:sty m:val="bi"/>
              </m:rPr>
              <w:rPr>
                <w:rFonts w:ascii="Cambria Math" w:hAnsi="Cambria Math" w:cs="Courier New"/>
                <w:sz w:val="20"/>
                <w:szCs w:val="20"/>
                <w:lang w:val="pt-PT"/>
              </w:rPr>
              <m:t>k</m:t>
            </m:r>
          </m:e>
          <m:sub>
            <m:r>
              <m:rPr>
                <m:sty m:val="bi"/>
              </m:rPr>
              <w:rPr>
                <w:rFonts w:ascii="Cambria Math" w:hAnsi="Cambria Math" w:cs="Courier New"/>
                <w:sz w:val="20"/>
                <w:szCs w:val="20"/>
                <w:lang w:val="pt-PT"/>
              </w:rPr>
              <m:t>y</m:t>
            </m:r>
          </m:sub>
        </m:sSub>
        <m:r>
          <m:rPr>
            <m:sty m:val="bi"/>
          </m:rPr>
          <w:rPr>
            <w:rFonts w:ascii="Cambria Math" w:hAnsi="Cambria Math" w:cs="Courier New"/>
            <w:sz w:val="20"/>
            <w:szCs w:val="20"/>
          </w:rPr>
          <m:t xml:space="preserve">, </m:t>
        </m:r>
        <m:r>
          <m:rPr>
            <m:sty m:val="bi"/>
          </m:rPr>
          <w:rPr>
            <w:rFonts w:ascii="Cambria Math" w:hAnsi="Cambria Math" w:cs="Courier New"/>
            <w:sz w:val="20"/>
            <w:szCs w:val="20"/>
            <w:lang w:val="pt-PT"/>
          </w:rPr>
          <m:t>ρ</m:t>
        </m:r>
        <m:r>
          <m:rPr>
            <m:sty m:val="bi"/>
          </m:rPr>
          <w:rPr>
            <w:rFonts w:ascii="Cambria Math" w:hAnsi="Cambria Math" w:cs="Courier New"/>
            <w:sz w:val="20"/>
            <w:szCs w:val="20"/>
          </w:rPr>
          <m:t>,</m:t>
        </m:r>
        <m:r>
          <m:rPr>
            <m:sty m:val="bi"/>
          </m:rPr>
          <w:rPr>
            <w:rFonts w:ascii="Cambria Math" w:hAnsi="Cambria Math" w:cs="Courier New"/>
            <w:sz w:val="20"/>
            <w:szCs w:val="20"/>
            <w:lang w:val="pt-PT"/>
          </w:rPr>
          <m:t>c</m:t>
        </m:r>
        <m:r>
          <m:rPr>
            <m:sty m:val="bi"/>
          </m:rPr>
          <w:rPr>
            <w:rFonts w:ascii="Cambria Math" w:hAnsi="Cambria Math" w:cs="Courier New"/>
            <w:sz w:val="20"/>
            <w:szCs w:val="20"/>
          </w:rPr>
          <m:t>,</m:t>
        </m:r>
        <m:r>
          <m:rPr>
            <m:sty m:val="bi"/>
          </m:rPr>
          <w:rPr>
            <w:rFonts w:ascii="Cambria Math" w:hAnsi="Cambria Math" w:cs="Courier New"/>
            <w:sz w:val="20"/>
            <w:szCs w:val="20"/>
            <w:lang w:val="pt-PT"/>
          </w:rPr>
          <m:t>h</m:t>
        </m:r>
        <m:r>
          <m:rPr>
            <m:sty m:val="bi"/>
          </m:rPr>
          <w:rPr>
            <w:rFonts w:ascii="Cambria Math" w:hAnsi="Cambria Math" w:cs="Courier New"/>
            <w:sz w:val="20"/>
            <w:szCs w:val="20"/>
          </w:rPr>
          <m:t>,</m:t>
        </m:r>
        <m:r>
          <m:rPr>
            <m:sty m:val="bi"/>
          </m:rPr>
          <w:rPr>
            <w:rFonts w:ascii="Cambria Math" w:hAnsi="Cambria Math" w:cs="Courier New"/>
            <w:sz w:val="20"/>
            <w:szCs w:val="20"/>
            <w:lang w:val="pt-PT"/>
          </w:rPr>
          <m:t>a</m:t>
        </m:r>
        <m:r>
          <m:rPr>
            <m:sty m:val="bi"/>
          </m:rPr>
          <w:rPr>
            <w:rFonts w:ascii="Cambria Math" w:hAnsi="Cambria Math" w:cs="Courier New"/>
            <w:sz w:val="20"/>
            <w:szCs w:val="20"/>
          </w:rPr>
          <m:t>)</m:t>
        </m:r>
      </m:oMath>
    </w:p>
    <w:p w:rsidR="00F35089" w:rsidRPr="00F35089" w:rsidRDefault="00F35089" w:rsidP="00F35089">
      <w:pPr>
        <w:spacing w:after="0"/>
        <w:jc w:val="left"/>
        <w:rPr>
          <w:rFonts w:ascii="Courier New" w:hAnsi="Courier New" w:cs="Courier New"/>
          <w:sz w:val="20"/>
          <w:szCs w:val="20"/>
          <w:lang w:val="pt-PT"/>
        </w:rPr>
      </w:pPr>
      <w:r w:rsidRPr="00F35089">
        <w:rPr>
          <w:rFonts w:ascii="Courier New" w:hAnsi="Courier New" w:cs="Courier New"/>
          <w:sz w:val="20"/>
          <w:szCs w:val="20"/>
        </w:rPr>
        <w:t xml:space="preserve"> </w:t>
      </w:r>
      <w:r w:rsidRPr="00F35089">
        <w:rPr>
          <w:rFonts w:ascii="Courier New" w:hAnsi="Courier New" w:cs="Courier New"/>
          <w:sz w:val="20"/>
          <w:szCs w:val="20"/>
          <w:lang w:val="pt-PT"/>
        </w:rPr>
        <w:t>1.6E+00  1.6E+00  1.0E+00  1.0E+00 100.0E+00  0.0E+00</w:t>
      </w:r>
    </w:p>
    <w:p w:rsidR="00F35089" w:rsidRPr="00F35089" w:rsidRDefault="00F35089" w:rsidP="00AE1D89">
      <w:pPr>
        <w:spacing w:after="120"/>
        <w:jc w:val="left"/>
        <w:rPr>
          <w:rFonts w:ascii="Courier New" w:hAnsi="Courier New" w:cs="Courier New"/>
          <w:sz w:val="20"/>
          <w:szCs w:val="20"/>
          <w:lang w:val="pt-PT"/>
        </w:rPr>
      </w:pPr>
      <w:r w:rsidRPr="00F35089">
        <w:rPr>
          <w:rFonts w:ascii="Courier New" w:hAnsi="Courier New" w:cs="Courier New"/>
          <w:sz w:val="20"/>
          <w:szCs w:val="20"/>
          <w:lang w:val="pt-PT"/>
        </w:rPr>
        <w:t xml:space="preserve"> 0.2E+00  0.2E+00  1.0E+00  1.0E+00  15.0E+00  0.0E+00</w:t>
      </w:r>
    </w:p>
    <w:p w:rsidR="00AE1D89" w:rsidRPr="00AE1D89" w:rsidRDefault="00AE1D89" w:rsidP="00F35089">
      <w:pPr>
        <w:spacing w:after="0"/>
        <w:jc w:val="left"/>
        <w:rPr>
          <w:rFonts w:ascii="Courier New" w:hAnsi="Courier New" w:cs="Courier New"/>
          <w:b/>
          <w:sz w:val="20"/>
          <w:szCs w:val="20"/>
          <w:lang w:val="pt-PT"/>
        </w:rPr>
      </w:pPr>
      <w:r w:rsidRPr="00AE1D89">
        <w:rPr>
          <w:rFonts w:ascii="Courier New" w:hAnsi="Courier New" w:cs="Courier New"/>
          <w:b/>
          <w:sz w:val="20"/>
          <w:szCs w:val="20"/>
          <w:lang w:val="pt-PT"/>
        </w:rPr>
        <w:t>etype</w:t>
      </w:r>
    </w:p>
    <w:p w:rsidR="00F35089" w:rsidRPr="00F35089" w:rsidRDefault="00F35089" w:rsidP="00AE1D89">
      <w:pPr>
        <w:spacing w:after="120"/>
        <w:jc w:val="left"/>
        <w:rPr>
          <w:rFonts w:ascii="Courier New" w:hAnsi="Courier New" w:cs="Courier New"/>
          <w:sz w:val="20"/>
          <w:szCs w:val="20"/>
          <w:lang w:val="pt-PT"/>
        </w:rPr>
      </w:pPr>
      <w:r w:rsidRPr="00F35089">
        <w:rPr>
          <w:rFonts w:ascii="Courier New" w:hAnsi="Courier New" w:cs="Courier New"/>
          <w:sz w:val="20"/>
          <w:szCs w:val="20"/>
          <w:lang w:val="pt-PT"/>
        </w:rPr>
        <w:t xml:space="preserve"> 1 1 1 1 1 1 1 1 1 1 2 2 2 2 2 2 1 1 1 1 1 1 1 1 1 1 2 2 2 2 2 2</w:t>
      </w:r>
    </w:p>
    <w:p w:rsidR="00AE1D89" w:rsidRDefault="00AE1D89" w:rsidP="00AE1D89">
      <w:pPr>
        <w:spacing w:after="0"/>
        <w:jc w:val="left"/>
        <w:rPr>
          <w:rFonts w:ascii="Courier New" w:hAnsi="Courier New" w:cs="Courier New"/>
          <w:sz w:val="20"/>
          <w:szCs w:val="20"/>
          <w:lang w:val="pt-PT"/>
        </w:rPr>
      </w:pPr>
      <w:r>
        <w:rPr>
          <w:rFonts w:ascii="Courier New" w:hAnsi="Courier New" w:cs="Courier New"/>
          <w:b/>
          <w:sz w:val="20"/>
          <w:szCs w:val="20"/>
          <w:lang w:val="pt-PT"/>
        </w:rPr>
        <w:t>g_coord</w:t>
      </w:r>
    </w:p>
    <w:p w:rsidR="00F35089" w:rsidRPr="00F35089" w:rsidRDefault="00F35089" w:rsidP="00F35089">
      <w:pPr>
        <w:spacing w:after="0"/>
        <w:jc w:val="left"/>
        <w:rPr>
          <w:rFonts w:ascii="Courier New" w:hAnsi="Courier New" w:cs="Courier New"/>
          <w:sz w:val="20"/>
          <w:szCs w:val="20"/>
          <w:lang w:val="pt-PT"/>
        </w:rPr>
      </w:pPr>
      <w:r w:rsidRPr="00F35089">
        <w:rPr>
          <w:rFonts w:ascii="Courier New" w:hAnsi="Courier New" w:cs="Courier New"/>
          <w:sz w:val="20"/>
          <w:szCs w:val="20"/>
          <w:lang w:val="pt-PT"/>
        </w:rPr>
        <w:t xml:space="preserve">  0.0000E+00  0.0000E+00</w:t>
      </w:r>
    </w:p>
    <w:p w:rsidR="00F35089" w:rsidRPr="00F35089" w:rsidRDefault="00F35089" w:rsidP="00F35089">
      <w:pPr>
        <w:spacing w:after="0"/>
        <w:jc w:val="left"/>
        <w:rPr>
          <w:rFonts w:ascii="Courier New" w:hAnsi="Courier New" w:cs="Courier New"/>
          <w:sz w:val="20"/>
          <w:szCs w:val="20"/>
          <w:lang w:val="pt-PT"/>
        </w:rPr>
      </w:pPr>
      <w:r w:rsidRPr="00F35089">
        <w:rPr>
          <w:rFonts w:ascii="Courier New" w:hAnsi="Courier New" w:cs="Courier New"/>
          <w:sz w:val="20"/>
          <w:szCs w:val="20"/>
          <w:lang w:val="pt-PT"/>
        </w:rPr>
        <w:t xml:space="preserve">  0.2500E-01  0.0000E+00</w:t>
      </w:r>
    </w:p>
    <w:p w:rsidR="00F35089" w:rsidRPr="00F35089" w:rsidRDefault="00F35089" w:rsidP="00F35089">
      <w:pPr>
        <w:spacing w:after="0"/>
        <w:jc w:val="left"/>
        <w:rPr>
          <w:rFonts w:ascii="Courier New" w:hAnsi="Courier New" w:cs="Courier New"/>
          <w:sz w:val="20"/>
          <w:szCs w:val="20"/>
          <w:lang w:val="pt-PT"/>
        </w:rPr>
      </w:pPr>
      <w:r w:rsidRPr="00F35089">
        <w:rPr>
          <w:rFonts w:ascii="Courier New" w:hAnsi="Courier New" w:cs="Courier New"/>
          <w:sz w:val="20"/>
          <w:szCs w:val="20"/>
          <w:lang w:val="pt-PT"/>
        </w:rPr>
        <w:t xml:space="preserve">  0.5000E-01  0.0000E+00</w:t>
      </w:r>
    </w:p>
    <w:p w:rsidR="00AE1D89" w:rsidRPr="00027896" w:rsidRDefault="00AE1D89" w:rsidP="00AE1D89">
      <w:pPr>
        <w:spacing w:after="0"/>
        <w:jc w:val="left"/>
        <w:rPr>
          <w:rFonts w:ascii="Courier New" w:hAnsi="Courier New" w:cs="Courier New"/>
          <w:sz w:val="32"/>
          <w:szCs w:val="32"/>
          <w:lang w:val="pt-PT"/>
        </w:rPr>
      </w:pPr>
      <w:r>
        <w:rPr>
          <w:rFonts w:ascii="Courier New" w:hAnsi="Courier New" w:cs="Courier New"/>
          <w:sz w:val="20"/>
          <w:szCs w:val="20"/>
          <w:lang w:val="pt-PT"/>
        </w:rPr>
        <w:t xml:space="preserve">  </w:t>
      </w:r>
      <m:oMath>
        <m:r>
          <w:rPr>
            <w:rFonts w:ascii="Cambria Math" w:hAnsi="Cambria Math" w:cs="Courier New"/>
            <w:sz w:val="32"/>
            <w:szCs w:val="32"/>
            <w:lang w:val="pt-PT"/>
          </w:rPr>
          <m:t>⋮</m:t>
        </m:r>
      </m:oMath>
    </w:p>
    <w:p w:rsidR="00F35089" w:rsidRPr="00F35089" w:rsidRDefault="00F35089" w:rsidP="00F35089">
      <w:pPr>
        <w:spacing w:after="0"/>
        <w:jc w:val="left"/>
        <w:rPr>
          <w:rFonts w:ascii="Courier New" w:hAnsi="Courier New" w:cs="Courier New"/>
          <w:sz w:val="20"/>
          <w:szCs w:val="20"/>
          <w:lang w:val="pt-PT"/>
        </w:rPr>
      </w:pPr>
      <w:r w:rsidRPr="00F35089">
        <w:rPr>
          <w:rFonts w:ascii="Courier New" w:hAnsi="Courier New" w:cs="Courier New"/>
          <w:sz w:val="20"/>
          <w:szCs w:val="20"/>
          <w:lang w:val="pt-PT"/>
        </w:rPr>
        <w:t xml:space="preserve">  0.3500E+00 -0.5000E-01</w:t>
      </w:r>
    </w:p>
    <w:p w:rsidR="00F35089" w:rsidRPr="00F35089" w:rsidRDefault="00F35089" w:rsidP="00F35089">
      <w:pPr>
        <w:spacing w:after="0"/>
        <w:jc w:val="left"/>
        <w:rPr>
          <w:rFonts w:ascii="Courier New" w:hAnsi="Courier New" w:cs="Courier New"/>
          <w:sz w:val="20"/>
          <w:szCs w:val="20"/>
          <w:lang w:val="pt-PT"/>
        </w:rPr>
      </w:pPr>
      <w:r w:rsidRPr="00F35089">
        <w:rPr>
          <w:rFonts w:ascii="Courier New" w:hAnsi="Courier New" w:cs="Courier New"/>
          <w:sz w:val="20"/>
          <w:szCs w:val="20"/>
          <w:lang w:val="pt-PT"/>
        </w:rPr>
        <w:t xml:space="preserve">  0.3750E+00 -0.5000E-01</w:t>
      </w:r>
    </w:p>
    <w:p w:rsidR="00F35089" w:rsidRPr="00F35089" w:rsidRDefault="00F35089" w:rsidP="00AE1D89">
      <w:pPr>
        <w:spacing w:after="120"/>
        <w:jc w:val="left"/>
        <w:rPr>
          <w:rFonts w:ascii="Courier New" w:hAnsi="Courier New" w:cs="Courier New"/>
          <w:sz w:val="20"/>
          <w:szCs w:val="20"/>
          <w:lang w:val="pt-PT"/>
        </w:rPr>
      </w:pPr>
      <w:r w:rsidRPr="00F35089">
        <w:rPr>
          <w:rFonts w:ascii="Courier New" w:hAnsi="Courier New" w:cs="Courier New"/>
          <w:sz w:val="20"/>
          <w:szCs w:val="20"/>
          <w:lang w:val="pt-PT"/>
        </w:rPr>
        <w:t xml:space="preserve">  0.4000E+00 -0.5000E-01</w:t>
      </w:r>
    </w:p>
    <w:p w:rsidR="00AE1D89" w:rsidRPr="00A45635" w:rsidRDefault="00AE1D89" w:rsidP="00AE1D89">
      <w:pPr>
        <w:spacing w:after="0"/>
        <w:jc w:val="left"/>
        <w:rPr>
          <w:rFonts w:ascii="Courier New" w:hAnsi="Courier New" w:cs="Courier New"/>
          <w:sz w:val="20"/>
          <w:szCs w:val="20"/>
          <w:lang w:val="pt-PT"/>
        </w:rPr>
      </w:pPr>
      <w:r w:rsidRPr="00A45635">
        <w:rPr>
          <w:rFonts w:ascii="Courier New" w:hAnsi="Courier New" w:cs="Courier New"/>
          <w:b/>
          <w:sz w:val="20"/>
          <w:szCs w:val="20"/>
          <w:lang w:val="pt-PT"/>
        </w:rPr>
        <w:t>g_num</w:t>
      </w:r>
    </w:p>
    <w:p w:rsidR="00F35089" w:rsidRPr="00F35089" w:rsidRDefault="00F35089" w:rsidP="00F35089">
      <w:pPr>
        <w:spacing w:after="0"/>
        <w:jc w:val="left"/>
        <w:rPr>
          <w:rFonts w:ascii="Courier New" w:hAnsi="Courier New" w:cs="Courier New"/>
          <w:sz w:val="20"/>
          <w:szCs w:val="20"/>
          <w:lang w:val="pt-PT"/>
        </w:rPr>
      </w:pPr>
      <w:r w:rsidRPr="00F35089">
        <w:rPr>
          <w:rFonts w:ascii="Courier New" w:hAnsi="Courier New" w:cs="Courier New"/>
          <w:sz w:val="20"/>
          <w:szCs w:val="20"/>
          <w:lang w:val="pt-PT"/>
        </w:rPr>
        <w:t xml:space="preserve">   18    1    2   19</w:t>
      </w:r>
    </w:p>
    <w:p w:rsidR="00F35089" w:rsidRPr="00F35089" w:rsidRDefault="00F35089" w:rsidP="00F35089">
      <w:pPr>
        <w:spacing w:after="0"/>
        <w:jc w:val="left"/>
        <w:rPr>
          <w:rFonts w:ascii="Courier New" w:hAnsi="Courier New" w:cs="Courier New"/>
          <w:sz w:val="20"/>
          <w:szCs w:val="20"/>
          <w:lang w:val="pt-PT"/>
        </w:rPr>
      </w:pPr>
      <w:r w:rsidRPr="00F35089">
        <w:rPr>
          <w:rFonts w:ascii="Courier New" w:hAnsi="Courier New" w:cs="Courier New"/>
          <w:sz w:val="20"/>
          <w:szCs w:val="20"/>
          <w:lang w:val="pt-PT"/>
        </w:rPr>
        <w:t xml:space="preserve">   19    2    3   20</w:t>
      </w:r>
    </w:p>
    <w:p w:rsidR="00AE1D89" w:rsidRPr="00A45635" w:rsidRDefault="00AE1D89" w:rsidP="00AE1D89">
      <w:pPr>
        <w:spacing w:after="0"/>
        <w:jc w:val="left"/>
        <w:rPr>
          <w:rFonts w:ascii="Courier New" w:hAnsi="Courier New" w:cs="Courier New"/>
          <w:sz w:val="32"/>
          <w:szCs w:val="32"/>
        </w:rPr>
      </w:pPr>
      <w:r w:rsidRPr="00A45635">
        <w:rPr>
          <w:rFonts w:ascii="Courier New" w:hAnsi="Courier New" w:cs="Courier New"/>
          <w:sz w:val="20"/>
          <w:szCs w:val="20"/>
        </w:rPr>
        <w:t xml:space="preserve">  </w:t>
      </w:r>
      <m:oMath>
        <m:r>
          <w:rPr>
            <w:rFonts w:ascii="Cambria Math" w:hAnsi="Cambria Math" w:cs="Courier New"/>
            <w:sz w:val="32"/>
            <w:szCs w:val="32"/>
          </w:rPr>
          <m:t>⋮</m:t>
        </m:r>
      </m:oMath>
    </w:p>
    <w:p w:rsidR="00F35089" w:rsidRPr="00A45635" w:rsidRDefault="00F35089" w:rsidP="00F35089">
      <w:pPr>
        <w:spacing w:after="0"/>
        <w:jc w:val="left"/>
        <w:rPr>
          <w:rFonts w:ascii="Courier New" w:hAnsi="Courier New" w:cs="Courier New"/>
          <w:sz w:val="20"/>
          <w:szCs w:val="20"/>
        </w:rPr>
      </w:pPr>
      <w:r w:rsidRPr="00A45635">
        <w:rPr>
          <w:rFonts w:ascii="Courier New" w:hAnsi="Courier New" w:cs="Courier New"/>
          <w:sz w:val="20"/>
          <w:szCs w:val="20"/>
        </w:rPr>
        <w:t xml:space="preserve">   48   31   32   49</w:t>
      </w:r>
    </w:p>
    <w:p w:rsidR="00F35089" w:rsidRPr="00A45635" w:rsidRDefault="00F35089" w:rsidP="00F35089">
      <w:pPr>
        <w:spacing w:after="0"/>
        <w:jc w:val="left"/>
        <w:rPr>
          <w:rFonts w:ascii="Courier New" w:hAnsi="Courier New" w:cs="Courier New"/>
          <w:sz w:val="20"/>
          <w:szCs w:val="20"/>
        </w:rPr>
      </w:pPr>
      <w:r w:rsidRPr="00A45635">
        <w:rPr>
          <w:rFonts w:ascii="Courier New" w:hAnsi="Courier New" w:cs="Courier New"/>
          <w:sz w:val="20"/>
          <w:szCs w:val="20"/>
        </w:rPr>
        <w:t xml:space="preserve">   49   32   33   50</w:t>
      </w:r>
    </w:p>
    <w:p w:rsidR="00F35089" w:rsidRPr="00A45635" w:rsidRDefault="00F35089" w:rsidP="00AE1D89">
      <w:pPr>
        <w:spacing w:after="120"/>
        <w:jc w:val="left"/>
        <w:rPr>
          <w:rFonts w:ascii="Courier New" w:hAnsi="Courier New" w:cs="Courier New"/>
          <w:sz w:val="20"/>
          <w:szCs w:val="20"/>
        </w:rPr>
      </w:pPr>
      <w:r w:rsidRPr="00A45635">
        <w:rPr>
          <w:rFonts w:ascii="Courier New" w:hAnsi="Courier New" w:cs="Courier New"/>
          <w:sz w:val="20"/>
          <w:szCs w:val="20"/>
        </w:rPr>
        <w:t xml:space="preserve">   50   33   34   51</w:t>
      </w:r>
    </w:p>
    <w:p w:rsidR="00AE1D89" w:rsidRDefault="00AE1D89" w:rsidP="00AE1D89">
      <w:pPr>
        <w:spacing w:after="0"/>
        <w:jc w:val="left"/>
        <w:rPr>
          <w:rFonts w:ascii="Courier New" w:hAnsi="Courier New" w:cs="Courier New"/>
          <w:sz w:val="20"/>
          <w:szCs w:val="20"/>
          <w:lang w:val="en-GB"/>
        </w:rPr>
      </w:pPr>
      <w:r w:rsidRPr="00744D75">
        <w:rPr>
          <w:rFonts w:ascii="Courier New" w:hAnsi="Courier New" w:cs="Courier New"/>
          <w:b/>
          <w:sz w:val="20"/>
          <w:szCs w:val="20"/>
        </w:rPr>
        <w:t>fixed_freedoms_1</w:t>
      </w:r>
    </w:p>
    <w:p w:rsidR="00AE1D89" w:rsidRPr="007B41A6" w:rsidRDefault="00AE1D89" w:rsidP="00AE1D89">
      <w:pPr>
        <w:spacing w:after="120"/>
        <w:jc w:val="left"/>
        <w:rPr>
          <w:rFonts w:ascii="Courier New" w:hAnsi="Courier New" w:cs="Courier New"/>
          <w:sz w:val="20"/>
          <w:szCs w:val="20"/>
          <w:lang w:val="en-GB"/>
        </w:rPr>
      </w:pPr>
      <w:r w:rsidRPr="007B41A6">
        <w:rPr>
          <w:rFonts w:ascii="Courier New" w:hAnsi="Courier New" w:cs="Courier New"/>
          <w:sz w:val="20"/>
          <w:szCs w:val="20"/>
          <w:lang w:val="en-GB"/>
        </w:rPr>
        <w:t>0</w:t>
      </w:r>
    </w:p>
    <w:p w:rsidR="00AE1D89" w:rsidRDefault="00AE1D89" w:rsidP="00AE1D89">
      <w:pPr>
        <w:spacing w:after="0"/>
        <w:jc w:val="left"/>
        <w:rPr>
          <w:rFonts w:ascii="Courier New" w:hAnsi="Courier New" w:cs="Courier New"/>
          <w:sz w:val="20"/>
          <w:szCs w:val="20"/>
          <w:lang w:val="en-GB"/>
        </w:rPr>
      </w:pPr>
      <w:r w:rsidRPr="00744D75">
        <w:rPr>
          <w:rFonts w:ascii="Courier New" w:hAnsi="Courier New" w:cs="Courier New"/>
          <w:b/>
          <w:sz w:val="20"/>
          <w:szCs w:val="20"/>
        </w:rPr>
        <w:t>fixed_freedoms_</w:t>
      </w:r>
      <w:r>
        <w:rPr>
          <w:rFonts w:ascii="Courier New" w:hAnsi="Courier New" w:cs="Courier New"/>
          <w:b/>
          <w:sz w:val="20"/>
          <w:szCs w:val="20"/>
        </w:rPr>
        <w:t>2</w:t>
      </w:r>
    </w:p>
    <w:p w:rsidR="00F35089" w:rsidRPr="00AE1D89" w:rsidRDefault="00F35089" w:rsidP="00AE1D89">
      <w:pPr>
        <w:spacing w:after="120"/>
        <w:jc w:val="left"/>
        <w:rPr>
          <w:rFonts w:ascii="Courier New" w:hAnsi="Courier New" w:cs="Courier New"/>
          <w:sz w:val="20"/>
          <w:szCs w:val="20"/>
        </w:rPr>
      </w:pPr>
      <w:r w:rsidRPr="00AE1D89">
        <w:rPr>
          <w:rFonts w:ascii="Courier New" w:hAnsi="Courier New" w:cs="Courier New"/>
          <w:sz w:val="20"/>
          <w:szCs w:val="20"/>
        </w:rPr>
        <w:t xml:space="preserve"> 0</w:t>
      </w:r>
    </w:p>
    <w:p w:rsidR="00AE1D89" w:rsidRPr="00AE1D89" w:rsidRDefault="00AE1D89" w:rsidP="00AE1D89">
      <w:pPr>
        <w:spacing w:after="0"/>
        <w:jc w:val="left"/>
        <w:rPr>
          <w:rFonts w:ascii="Courier New" w:hAnsi="Courier New" w:cs="Courier New"/>
          <w:sz w:val="20"/>
          <w:szCs w:val="20"/>
        </w:rPr>
      </w:pPr>
      <w:r w:rsidRPr="00AE1D89">
        <w:rPr>
          <w:rFonts w:ascii="Courier New" w:hAnsi="Courier New" w:cs="Courier New"/>
          <w:b/>
          <w:sz w:val="20"/>
          <w:szCs w:val="20"/>
        </w:rPr>
        <w:t>hfbc</w:t>
      </w:r>
    </w:p>
    <w:p w:rsidR="00AE1D89" w:rsidRPr="00AE1D89" w:rsidRDefault="00AE1D89" w:rsidP="00AE1D89">
      <w:pPr>
        <w:spacing w:after="120"/>
        <w:jc w:val="left"/>
        <w:rPr>
          <w:rFonts w:ascii="Courier New" w:hAnsi="Courier New" w:cs="Courier New"/>
          <w:sz w:val="20"/>
          <w:szCs w:val="20"/>
        </w:rPr>
      </w:pPr>
      <w:r w:rsidRPr="00AE1D89">
        <w:rPr>
          <w:rFonts w:ascii="Courier New" w:hAnsi="Courier New" w:cs="Courier New"/>
          <w:sz w:val="20"/>
          <w:szCs w:val="20"/>
        </w:rPr>
        <w:t>0</w:t>
      </w:r>
    </w:p>
    <w:p w:rsidR="00AE1D89" w:rsidRPr="00AE1D89" w:rsidRDefault="00AE1D89" w:rsidP="00AE1D89">
      <w:pPr>
        <w:spacing w:after="0"/>
        <w:jc w:val="left"/>
        <w:rPr>
          <w:rFonts w:ascii="Courier New" w:hAnsi="Courier New" w:cs="Courier New"/>
          <w:sz w:val="20"/>
          <w:szCs w:val="20"/>
        </w:rPr>
      </w:pPr>
      <w:r w:rsidRPr="00AE1D89">
        <w:rPr>
          <w:rFonts w:ascii="Courier New" w:hAnsi="Courier New" w:cs="Courier New"/>
          <w:b/>
          <w:sz w:val="20"/>
          <w:szCs w:val="20"/>
        </w:rPr>
        <w:t>htbc</w:t>
      </w:r>
    </w:p>
    <w:p w:rsidR="00F35089" w:rsidRPr="00AE1D89" w:rsidRDefault="00F35089" w:rsidP="00AE1D89">
      <w:pPr>
        <w:spacing w:after="120"/>
        <w:jc w:val="left"/>
        <w:rPr>
          <w:rFonts w:ascii="Courier New" w:hAnsi="Courier New" w:cs="Courier New"/>
          <w:sz w:val="20"/>
          <w:szCs w:val="20"/>
        </w:rPr>
      </w:pPr>
      <w:r w:rsidRPr="00AE1D89">
        <w:rPr>
          <w:rFonts w:ascii="Courier New" w:hAnsi="Courier New" w:cs="Courier New"/>
          <w:sz w:val="20"/>
          <w:szCs w:val="20"/>
        </w:rPr>
        <w:t xml:space="preserve"> 4</w:t>
      </w:r>
    </w:p>
    <w:p w:rsidR="00AE1D89" w:rsidRPr="00AE1D89" w:rsidRDefault="00AE1D89" w:rsidP="00AE1D89">
      <w:pPr>
        <w:spacing w:after="0"/>
        <w:jc w:val="left"/>
        <w:rPr>
          <w:rFonts w:ascii="Courier New" w:hAnsi="Courier New" w:cs="Courier New"/>
          <w:sz w:val="20"/>
          <w:szCs w:val="20"/>
        </w:rPr>
      </w:pPr>
      <w:r w:rsidRPr="00AE1D89">
        <w:rPr>
          <w:rFonts w:ascii="Courier New" w:hAnsi="Courier New" w:cs="Courier New"/>
          <w:b/>
          <w:sz w:val="20"/>
          <w:szCs w:val="20"/>
        </w:rPr>
        <w:t>airin</w:t>
      </w:r>
    </w:p>
    <w:p w:rsidR="00F35089" w:rsidRPr="00AE1D89" w:rsidRDefault="00F35089" w:rsidP="00AE1D89">
      <w:pPr>
        <w:spacing w:after="120"/>
        <w:jc w:val="left"/>
        <w:rPr>
          <w:rFonts w:ascii="Courier New" w:hAnsi="Courier New" w:cs="Courier New"/>
          <w:sz w:val="20"/>
          <w:szCs w:val="20"/>
        </w:rPr>
      </w:pPr>
      <w:r w:rsidRPr="00AE1D89">
        <w:rPr>
          <w:rFonts w:ascii="Courier New" w:hAnsi="Courier New" w:cs="Courier New"/>
          <w:sz w:val="20"/>
          <w:szCs w:val="20"/>
        </w:rPr>
        <w:t xml:space="preserve"> 2</w:t>
      </w:r>
    </w:p>
    <w:p w:rsidR="00AE1D89" w:rsidRPr="00AE1D89" w:rsidRDefault="00AE1D89" w:rsidP="00F35089">
      <w:pPr>
        <w:spacing w:after="0"/>
        <w:jc w:val="left"/>
        <w:rPr>
          <w:rFonts w:ascii="Courier New" w:hAnsi="Courier New" w:cs="Courier New"/>
          <w:b/>
          <w:sz w:val="20"/>
          <w:szCs w:val="20"/>
        </w:rPr>
      </w:pPr>
      <w:r w:rsidRPr="00AE1D89">
        <w:rPr>
          <w:rFonts w:ascii="Courier New" w:hAnsi="Courier New" w:cs="Courier New"/>
          <w:b/>
          <w:sz w:val="20"/>
          <w:szCs w:val="20"/>
        </w:rPr>
        <w:t>nfiles</w:t>
      </w:r>
    </w:p>
    <w:p w:rsidR="00F35089" w:rsidRPr="00AE1D89" w:rsidRDefault="00F35089" w:rsidP="00AE1D89">
      <w:pPr>
        <w:spacing w:after="120"/>
        <w:jc w:val="left"/>
        <w:rPr>
          <w:rFonts w:ascii="Courier New" w:hAnsi="Courier New" w:cs="Courier New"/>
          <w:sz w:val="20"/>
          <w:szCs w:val="20"/>
        </w:rPr>
      </w:pPr>
      <w:r w:rsidRPr="00AE1D89">
        <w:rPr>
          <w:rFonts w:ascii="Courier New" w:hAnsi="Courier New" w:cs="Courier New"/>
          <w:sz w:val="20"/>
          <w:szCs w:val="20"/>
        </w:rPr>
        <w:t xml:space="preserve"> 2</w:t>
      </w:r>
    </w:p>
    <w:p w:rsidR="00AE1D89" w:rsidRPr="00AE1D89" w:rsidRDefault="00AE1D89" w:rsidP="00F35089">
      <w:pPr>
        <w:spacing w:after="0"/>
        <w:jc w:val="left"/>
        <w:rPr>
          <w:rFonts w:ascii="Courier New" w:hAnsi="Courier New" w:cs="Courier New"/>
          <w:b/>
          <w:sz w:val="20"/>
          <w:szCs w:val="20"/>
        </w:rPr>
      </w:pPr>
      <w:r w:rsidRPr="00AE1D89">
        <w:rPr>
          <w:rFonts w:ascii="Courier New" w:hAnsi="Courier New" w:cs="Courier New"/>
          <w:b/>
          <w:sz w:val="20"/>
          <w:szCs w:val="20"/>
        </w:rPr>
        <w:t>ifile</w:t>
      </w:r>
    </w:p>
    <w:p w:rsidR="00F35089" w:rsidRPr="00AE1D89" w:rsidRDefault="00F35089" w:rsidP="00F35089">
      <w:pPr>
        <w:spacing w:after="0"/>
        <w:jc w:val="left"/>
        <w:rPr>
          <w:rFonts w:ascii="Courier New" w:hAnsi="Courier New" w:cs="Courier New"/>
          <w:sz w:val="20"/>
          <w:szCs w:val="20"/>
        </w:rPr>
      </w:pPr>
      <w:r w:rsidRPr="00AE1D89">
        <w:rPr>
          <w:rFonts w:ascii="Courier New" w:hAnsi="Courier New" w:cs="Courier New"/>
          <w:sz w:val="20"/>
          <w:szCs w:val="20"/>
        </w:rPr>
        <w:t xml:space="preserve"> left.dat</w:t>
      </w:r>
    </w:p>
    <w:p w:rsidR="00F35089" w:rsidRPr="00AE1D89" w:rsidRDefault="00AE1D89" w:rsidP="00AE1D89">
      <w:pPr>
        <w:spacing w:after="120"/>
        <w:jc w:val="left"/>
        <w:rPr>
          <w:rFonts w:ascii="Courier New" w:hAnsi="Courier New" w:cs="Courier New"/>
          <w:sz w:val="20"/>
          <w:szCs w:val="20"/>
        </w:rPr>
      </w:pPr>
      <w:r w:rsidRPr="00AE1D89">
        <w:rPr>
          <w:rFonts w:ascii="Courier New" w:hAnsi="Courier New" w:cs="Courier New"/>
          <w:sz w:val="20"/>
          <w:szCs w:val="20"/>
        </w:rPr>
        <w:lastRenderedPageBreak/>
        <w:t xml:space="preserve"> right.dat</w:t>
      </w:r>
    </w:p>
    <w:p w:rsidR="00AE1D89" w:rsidRPr="00394DDD" w:rsidRDefault="00AE1D89" w:rsidP="00AE1D89">
      <w:pPr>
        <w:spacing w:after="0"/>
        <w:jc w:val="left"/>
        <w:rPr>
          <w:rFonts w:ascii="Courier New" w:hAnsi="Courier New" w:cs="Courier New"/>
          <w:sz w:val="20"/>
          <w:szCs w:val="20"/>
        </w:rPr>
      </w:pPr>
      <w:r w:rsidRPr="00394DDD">
        <w:rPr>
          <w:rFonts w:ascii="Courier New" w:hAnsi="Courier New" w:cs="Courier New"/>
          <w:b/>
          <w:sz w:val="20"/>
          <w:szCs w:val="20"/>
        </w:rPr>
        <w:t>((itrans(i,j),j=1,3),i=1,htbc)</w:t>
      </w:r>
    </w:p>
    <w:p w:rsidR="00F35089" w:rsidRPr="006A0E99" w:rsidRDefault="00F35089" w:rsidP="00F35089">
      <w:pPr>
        <w:spacing w:after="0"/>
        <w:jc w:val="left"/>
        <w:rPr>
          <w:rFonts w:ascii="Courier New" w:hAnsi="Courier New" w:cs="Courier New"/>
          <w:sz w:val="20"/>
          <w:szCs w:val="20"/>
          <w:lang w:val="pt-PT"/>
          <w:rPrChange w:id="121" w:author="Noemi" w:date="2023-08-24T09:38:00Z">
            <w:rPr>
              <w:rFonts w:ascii="Courier New" w:hAnsi="Courier New" w:cs="Courier New"/>
              <w:sz w:val="20"/>
              <w:szCs w:val="20"/>
              <w:lang w:val="pt-PT"/>
            </w:rPr>
          </w:rPrChange>
        </w:rPr>
      </w:pPr>
      <w:r w:rsidRPr="00394DDD">
        <w:rPr>
          <w:rFonts w:ascii="Courier New" w:hAnsi="Courier New" w:cs="Courier New"/>
          <w:sz w:val="20"/>
          <w:szCs w:val="20"/>
        </w:rPr>
        <w:t xml:space="preserve">  </w:t>
      </w:r>
      <w:r w:rsidRPr="006A0E99">
        <w:rPr>
          <w:rFonts w:ascii="Courier New" w:hAnsi="Courier New" w:cs="Courier New"/>
          <w:sz w:val="20"/>
          <w:szCs w:val="20"/>
          <w:lang w:val="pt-PT"/>
          <w:rPrChange w:id="122" w:author="Noemi" w:date="2023-08-24T09:38:00Z">
            <w:rPr>
              <w:rFonts w:ascii="Courier New" w:hAnsi="Courier New" w:cs="Courier New"/>
              <w:sz w:val="20"/>
              <w:szCs w:val="20"/>
              <w:lang w:val="pt-PT"/>
            </w:rPr>
          </w:rPrChange>
        </w:rPr>
        <w:t>1 1  1</w:t>
      </w:r>
    </w:p>
    <w:p w:rsidR="00F35089" w:rsidRPr="006A0E99" w:rsidRDefault="00F35089" w:rsidP="00F35089">
      <w:pPr>
        <w:spacing w:after="0"/>
        <w:jc w:val="left"/>
        <w:rPr>
          <w:rFonts w:ascii="Courier New" w:hAnsi="Courier New" w:cs="Courier New"/>
          <w:sz w:val="20"/>
          <w:szCs w:val="20"/>
          <w:lang w:val="pt-PT"/>
          <w:rPrChange w:id="123" w:author="Noemi" w:date="2023-08-24T09:38:00Z">
            <w:rPr>
              <w:rFonts w:ascii="Courier New" w:hAnsi="Courier New" w:cs="Courier New"/>
              <w:sz w:val="20"/>
              <w:szCs w:val="20"/>
              <w:lang w:val="pt-PT"/>
            </w:rPr>
          </w:rPrChange>
        </w:rPr>
      </w:pPr>
      <w:r w:rsidRPr="006A0E99">
        <w:rPr>
          <w:rFonts w:ascii="Courier New" w:hAnsi="Courier New" w:cs="Courier New"/>
          <w:sz w:val="20"/>
          <w:szCs w:val="20"/>
          <w:lang w:val="pt-PT"/>
          <w:rPrChange w:id="124" w:author="Noemi" w:date="2023-08-24T09:38:00Z">
            <w:rPr>
              <w:rFonts w:ascii="Courier New" w:hAnsi="Courier New" w:cs="Courier New"/>
              <w:sz w:val="20"/>
              <w:szCs w:val="20"/>
              <w:lang w:val="pt-PT"/>
            </w:rPr>
          </w:rPrChange>
        </w:rPr>
        <w:t xml:space="preserve"> 17 1  1</w:t>
      </w:r>
    </w:p>
    <w:p w:rsidR="00F35089" w:rsidRPr="006A0E99" w:rsidRDefault="00F35089" w:rsidP="00F35089">
      <w:pPr>
        <w:spacing w:after="0"/>
        <w:jc w:val="left"/>
        <w:rPr>
          <w:rFonts w:ascii="Courier New" w:hAnsi="Courier New" w:cs="Courier New"/>
          <w:sz w:val="20"/>
          <w:szCs w:val="20"/>
          <w:lang w:val="pt-PT"/>
          <w:rPrChange w:id="125" w:author="Noemi" w:date="2023-08-24T09:38:00Z">
            <w:rPr>
              <w:rFonts w:ascii="Courier New" w:hAnsi="Courier New" w:cs="Courier New"/>
              <w:sz w:val="20"/>
              <w:szCs w:val="20"/>
              <w:lang w:val="pt-PT"/>
            </w:rPr>
          </w:rPrChange>
        </w:rPr>
      </w:pPr>
      <w:r w:rsidRPr="006A0E99">
        <w:rPr>
          <w:rFonts w:ascii="Courier New" w:hAnsi="Courier New" w:cs="Courier New"/>
          <w:sz w:val="20"/>
          <w:szCs w:val="20"/>
          <w:lang w:val="pt-PT"/>
          <w:rPrChange w:id="126" w:author="Noemi" w:date="2023-08-24T09:38:00Z">
            <w:rPr>
              <w:rFonts w:ascii="Courier New" w:hAnsi="Courier New" w:cs="Courier New"/>
              <w:sz w:val="20"/>
              <w:szCs w:val="20"/>
              <w:lang w:val="pt-PT"/>
            </w:rPr>
          </w:rPrChange>
        </w:rPr>
        <w:t xml:space="preserve"> 16 2  2</w:t>
      </w:r>
    </w:p>
    <w:p w:rsidR="00F35089" w:rsidRPr="006A0E99" w:rsidRDefault="00AE1D89" w:rsidP="00F35089">
      <w:pPr>
        <w:spacing w:after="0"/>
        <w:jc w:val="left"/>
        <w:rPr>
          <w:rFonts w:ascii="Courier New" w:hAnsi="Courier New" w:cs="Courier New"/>
          <w:sz w:val="20"/>
          <w:szCs w:val="20"/>
          <w:lang w:val="pt-PT"/>
          <w:rPrChange w:id="127" w:author="Noemi" w:date="2023-08-24T09:38:00Z">
            <w:rPr>
              <w:rFonts w:ascii="Courier New" w:hAnsi="Courier New" w:cs="Courier New"/>
              <w:sz w:val="20"/>
              <w:szCs w:val="20"/>
              <w:lang w:val="pt-PT"/>
            </w:rPr>
          </w:rPrChange>
        </w:rPr>
      </w:pPr>
      <w:r w:rsidRPr="006A0E99">
        <w:rPr>
          <w:rFonts w:ascii="Courier New" w:hAnsi="Courier New" w:cs="Courier New"/>
          <w:sz w:val="20"/>
          <w:szCs w:val="20"/>
          <w:lang w:val="pt-PT"/>
          <w:rPrChange w:id="128" w:author="Noemi" w:date="2023-08-24T09:38:00Z">
            <w:rPr>
              <w:rFonts w:ascii="Courier New" w:hAnsi="Courier New" w:cs="Courier New"/>
              <w:sz w:val="20"/>
              <w:szCs w:val="20"/>
              <w:lang w:val="pt-PT"/>
            </w:rPr>
          </w:rPrChange>
        </w:rPr>
        <w:t xml:space="preserve"> 32 2  2</w:t>
      </w:r>
    </w:p>
    <w:p w:rsidR="00AE1D89" w:rsidRPr="006A0E99" w:rsidRDefault="00AE1D89" w:rsidP="00AE1D89">
      <w:pPr>
        <w:spacing w:after="0"/>
        <w:jc w:val="left"/>
        <w:rPr>
          <w:rFonts w:ascii="Courier New" w:hAnsi="Courier New" w:cs="Courier New"/>
          <w:sz w:val="20"/>
          <w:szCs w:val="20"/>
          <w:lang w:val="pt-PT"/>
          <w:rPrChange w:id="129" w:author="Noemi" w:date="2023-08-24T09:38:00Z">
            <w:rPr>
              <w:rFonts w:ascii="Courier New" w:hAnsi="Courier New" w:cs="Courier New"/>
              <w:sz w:val="20"/>
              <w:szCs w:val="20"/>
              <w:lang w:val="pt-PT"/>
            </w:rPr>
          </w:rPrChange>
        </w:rPr>
      </w:pPr>
      <w:r w:rsidRPr="006A0E99">
        <w:rPr>
          <w:rFonts w:ascii="Courier New" w:hAnsi="Courier New" w:cs="Courier New"/>
          <w:b/>
          <w:sz w:val="20"/>
          <w:szCs w:val="20"/>
          <w:lang w:val="pt-PT"/>
          <w:rPrChange w:id="130" w:author="Noemi" w:date="2023-08-24T09:38:00Z">
            <w:rPr>
              <w:rFonts w:ascii="Courier New" w:hAnsi="Courier New" w:cs="Courier New"/>
              <w:b/>
              <w:sz w:val="20"/>
              <w:szCs w:val="20"/>
              <w:lang w:val="pt-PT"/>
            </w:rPr>
          </w:rPrChange>
        </w:rPr>
        <w:t>indic</w:t>
      </w:r>
    </w:p>
    <w:p w:rsidR="00AE1D89" w:rsidRPr="00312943" w:rsidRDefault="00AE1D89" w:rsidP="00AE1D89">
      <w:pPr>
        <w:spacing w:after="120"/>
        <w:jc w:val="left"/>
        <w:rPr>
          <w:rFonts w:ascii="Courier New" w:hAnsi="Courier New" w:cs="Courier New"/>
          <w:sz w:val="20"/>
          <w:szCs w:val="20"/>
          <w:lang w:val="pt-PT"/>
        </w:rPr>
      </w:pPr>
      <w:r w:rsidRPr="00312943">
        <w:rPr>
          <w:rFonts w:ascii="Courier New" w:hAnsi="Courier New" w:cs="Courier New"/>
          <w:sz w:val="20"/>
          <w:szCs w:val="20"/>
          <w:lang w:val="pt-PT"/>
        </w:rPr>
        <w:t>0</w:t>
      </w:r>
    </w:p>
    <w:p w:rsidR="00AE1D89" w:rsidRPr="00312943" w:rsidRDefault="00AE1D89" w:rsidP="00AE1D89">
      <w:pPr>
        <w:spacing w:after="0"/>
        <w:jc w:val="left"/>
        <w:rPr>
          <w:rFonts w:ascii="Courier New" w:hAnsi="Courier New" w:cs="Courier New"/>
          <w:sz w:val="20"/>
          <w:szCs w:val="20"/>
          <w:lang w:val="pt-PT"/>
        </w:rPr>
      </w:pPr>
      <w:r>
        <w:rPr>
          <w:rFonts w:ascii="Courier New" w:hAnsi="Courier New" w:cs="Courier New"/>
          <w:b/>
          <w:sz w:val="20"/>
          <w:szCs w:val="20"/>
          <w:lang w:val="pt-PT"/>
        </w:rPr>
        <w:t>val0</w:t>
      </w:r>
    </w:p>
    <w:p w:rsidR="00AE1D89" w:rsidRPr="00312943" w:rsidRDefault="00AE1D89" w:rsidP="00AE1D89">
      <w:pPr>
        <w:spacing w:after="120"/>
        <w:jc w:val="left"/>
        <w:rPr>
          <w:rFonts w:ascii="Courier New" w:hAnsi="Courier New" w:cs="Courier New"/>
          <w:sz w:val="20"/>
          <w:szCs w:val="20"/>
          <w:lang w:val="pt-PT"/>
        </w:rPr>
      </w:pPr>
      <w:r w:rsidRPr="00312943">
        <w:rPr>
          <w:rFonts w:ascii="Courier New" w:hAnsi="Courier New" w:cs="Courier New"/>
          <w:sz w:val="20"/>
          <w:szCs w:val="20"/>
          <w:lang w:val="pt-PT"/>
        </w:rPr>
        <w:t>0.0E+00</w:t>
      </w:r>
    </w:p>
    <w:p w:rsidR="00AE1D89" w:rsidRPr="00394DDD" w:rsidRDefault="00AE1D89" w:rsidP="00AE1D89">
      <w:pPr>
        <w:spacing w:after="0"/>
        <w:jc w:val="left"/>
        <w:rPr>
          <w:rFonts w:ascii="Courier New" w:hAnsi="Courier New" w:cs="Courier New"/>
          <w:sz w:val="20"/>
          <w:szCs w:val="20"/>
          <w:lang w:val="pt-PT"/>
        </w:rPr>
      </w:pPr>
      <w:r w:rsidRPr="00394DDD">
        <w:rPr>
          <w:rFonts w:ascii="Courier New" w:hAnsi="Courier New" w:cs="Courier New"/>
          <w:b/>
          <w:sz w:val="20"/>
          <w:szCs w:val="20"/>
          <w:lang w:val="pt-PT"/>
        </w:rPr>
        <w:t>npri</w:t>
      </w:r>
    </w:p>
    <w:p w:rsidR="00F35089" w:rsidRPr="00394DDD" w:rsidRDefault="00F35089" w:rsidP="00AE1D89">
      <w:pPr>
        <w:spacing w:after="120"/>
        <w:jc w:val="left"/>
        <w:rPr>
          <w:rFonts w:ascii="Courier New" w:hAnsi="Courier New" w:cs="Courier New"/>
          <w:sz w:val="20"/>
          <w:szCs w:val="20"/>
          <w:lang w:val="pt-PT"/>
        </w:rPr>
      </w:pPr>
      <w:r w:rsidRPr="00394DDD">
        <w:rPr>
          <w:rFonts w:ascii="Courier New" w:hAnsi="Courier New" w:cs="Courier New"/>
          <w:sz w:val="20"/>
          <w:szCs w:val="20"/>
          <w:lang w:val="pt-PT"/>
        </w:rPr>
        <w:t xml:space="preserve">60  </w:t>
      </w:r>
    </w:p>
    <w:p w:rsidR="00AE1D89" w:rsidRPr="00394DDD" w:rsidRDefault="00AE1D89" w:rsidP="00AE1D89">
      <w:pPr>
        <w:spacing w:after="0"/>
        <w:jc w:val="left"/>
        <w:rPr>
          <w:rFonts w:ascii="Courier New" w:hAnsi="Courier New" w:cs="Courier New"/>
          <w:sz w:val="20"/>
          <w:szCs w:val="20"/>
          <w:lang w:val="pt-PT"/>
        </w:rPr>
      </w:pPr>
      <w:r w:rsidRPr="00394DDD">
        <w:rPr>
          <w:rFonts w:ascii="Courier New" w:hAnsi="Courier New" w:cs="Courier New"/>
          <w:b/>
          <w:sz w:val="20"/>
          <w:szCs w:val="20"/>
          <w:lang w:val="pt-PT"/>
        </w:rPr>
        <w:t>nsensors</w:t>
      </w:r>
    </w:p>
    <w:p w:rsidR="00AE1D89" w:rsidRPr="00394DDD" w:rsidRDefault="00AE1D89" w:rsidP="00AE1D89">
      <w:pPr>
        <w:spacing w:after="120"/>
        <w:jc w:val="left"/>
        <w:rPr>
          <w:rFonts w:ascii="Courier New" w:hAnsi="Courier New" w:cs="Courier New"/>
          <w:sz w:val="20"/>
          <w:szCs w:val="20"/>
          <w:lang w:val="pt-PT"/>
        </w:rPr>
      </w:pPr>
      <w:r w:rsidRPr="00394DDD">
        <w:rPr>
          <w:rFonts w:ascii="Courier New" w:hAnsi="Courier New" w:cs="Courier New"/>
          <w:sz w:val="20"/>
          <w:szCs w:val="20"/>
          <w:lang w:val="pt-PT"/>
        </w:rPr>
        <w:t>1</w:t>
      </w:r>
    </w:p>
    <w:p w:rsidR="00AE1D89" w:rsidRPr="00394DDD" w:rsidRDefault="00AE1D89" w:rsidP="00AE1D89">
      <w:pPr>
        <w:spacing w:after="0"/>
        <w:jc w:val="left"/>
        <w:rPr>
          <w:rFonts w:ascii="Courier New" w:hAnsi="Courier New" w:cs="Courier New"/>
          <w:sz w:val="20"/>
          <w:szCs w:val="20"/>
          <w:lang w:val="pt-PT"/>
        </w:rPr>
      </w:pPr>
      <w:r w:rsidRPr="00394DDD">
        <w:rPr>
          <w:rFonts w:ascii="Courier New" w:hAnsi="Courier New" w:cs="Courier New"/>
          <w:b/>
          <w:sz w:val="20"/>
          <w:szCs w:val="20"/>
          <w:lang w:val="pt-PT"/>
        </w:rPr>
        <w:t>ifile   sensors(j,:)</w:t>
      </w:r>
    </w:p>
    <w:p w:rsidR="00244CDE" w:rsidRDefault="00F35089" w:rsidP="00F35089">
      <w:pPr>
        <w:spacing w:after="0"/>
        <w:jc w:val="left"/>
        <w:rPr>
          <w:rFonts w:ascii="Courier New" w:hAnsi="Courier New" w:cs="Courier New"/>
          <w:sz w:val="20"/>
          <w:szCs w:val="20"/>
          <w:lang w:val="pt-PT"/>
        </w:rPr>
      </w:pPr>
      <w:r w:rsidRPr="00F35089">
        <w:rPr>
          <w:rFonts w:ascii="Courier New" w:hAnsi="Courier New" w:cs="Courier New"/>
          <w:sz w:val="20"/>
          <w:szCs w:val="20"/>
          <w:lang w:val="pt-PT"/>
        </w:rPr>
        <w:t>Node_25   0.2500E+00 -0.2500E-01</w:t>
      </w:r>
    </w:p>
    <w:p w:rsidR="00A45635" w:rsidRPr="00394DDD" w:rsidRDefault="00A45635" w:rsidP="00A45635">
      <w:pPr>
        <w:pStyle w:val="Caption"/>
      </w:pPr>
      <w:r w:rsidRPr="00604E81">
        <w:t xml:space="preserve">Figure </w:t>
      </w:r>
      <w:fldSimple w:instr=" SEQ Figure \* ARABIC ">
        <w:r w:rsidR="00CB6FE7">
          <w:rPr>
            <w:noProof/>
          </w:rPr>
          <w:t>12</w:t>
        </w:r>
      </w:fldSimple>
      <w:r w:rsidRPr="00604E81">
        <w:t xml:space="preserve"> – Mesh and data for </w:t>
      </w:r>
      <w:r w:rsidR="00604E81">
        <w:t>the composite wall</w:t>
      </w:r>
    </w:p>
    <w:p w:rsidR="004D3522" w:rsidRDefault="004D3522" w:rsidP="00BB47FB"/>
    <w:p w:rsidR="00A45635" w:rsidRDefault="00A45635" w:rsidP="00BB47FB">
      <w:r w:rsidRPr="00A45635">
        <w:t xml:space="preserve">Since there </w:t>
      </w:r>
      <w:r w:rsidR="00BB47FB">
        <w:t>are two diffe</w:t>
      </w:r>
      <w:r w:rsidRPr="00A45635">
        <w:t>rent c</w:t>
      </w:r>
      <w:r>
        <w:t xml:space="preserve">onvection boundary conditions, the data is introduced through two files, </w:t>
      </w:r>
      <w:r w:rsidR="00BB47FB" w:rsidRPr="00BB47FB">
        <w:rPr>
          <w:rFonts w:ascii="Courier New" w:hAnsi="Courier New" w:cs="Courier New"/>
        </w:rPr>
        <w:t>left.dat</w:t>
      </w:r>
      <w:r w:rsidR="00BB47FB" w:rsidRPr="00BB47FB">
        <w:t xml:space="preserve"> and</w:t>
      </w:r>
      <w:r w:rsidR="00BB47FB">
        <w:rPr>
          <w:rFonts w:ascii="Courier New" w:hAnsi="Courier New" w:cs="Courier New"/>
        </w:rPr>
        <w:t xml:space="preserve"> </w:t>
      </w:r>
      <w:r w:rsidR="00BB47FB" w:rsidRPr="00BB47FB">
        <w:rPr>
          <w:rFonts w:ascii="Courier New" w:hAnsi="Courier New" w:cs="Courier New"/>
        </w:rPr>
        <w:t>right.dat</w:t>
      </w:r>
      <w:r w:rsidR="00BB47FB">
        <w:t xml:space="preserve">, shown in </w:t>
      </w:r>
      <w:r w:rsidR="00BB47FB">
        <w:fldChar w:fldCharType="begin"/>
      </w:r>
      <w:r w:rsidR="00BB47FB">
        <w:instrText xml:space="preserve"> REF _Ref80960617 \h </w:instrText>
      </w:r>
      <w:r w:rsidR="00BB47FB">
        <w:fldChar w:fldCharType="separate"/>
      </w:r>
      <w:r w:rsidR="00CB6FE7" w:rsidRPr="00CB6FE7">
        <w:t xml:space="preserve">Figure </w:t>
      </w:r>
      <w:r w:rsidR="00CB6FE7" w:rsidRPr="00CB6FE7">
        <w:rPr>
          <w:noProof/>
        </w:rPr>
        <w:t>13</w:t>
      </w:r>
      <w:r w:rsidR="00BB47FB">
        <w:fldChar w:fldCharType="end"/>
      </w:r>
      <w:r w:rsidR="00BB47FB">
        <w:t xml:space="preserve"> and </w:t>
      </w:r>
      <w:r w:rsidR="00BB47FB">
        <w:fldChar w:fldCharType="begin"/>
      </w:r>
      <w:r w:rsidR="00BB47FB">
        <w:instrText xml:space="preserve"> REF _Ref80960618 \h </w:instrText>
      </w:r>
      <w:r w:rsidR="00BB47FB">
        <w:fldChar w:fldCharType="separate"/>
      </w:r>
      <w:r w:rsidR="00CB6FE7" w:rsidRPr="00CB6FE7">
        <w:t xml:space="preserve">Figure </w:t>
      </w:r>
      <w:r w:rsidR="00CB6FE7" w:rsidRPr="00CB6FE7">
        <w:rPr>
          <w:noProof/>
        </w:rPr>
        <w:t>14</w:t>
      </w:r>
      <w:r w:rsidR="00BB47FB">
        <w:fldChar w:fldCharType="end"/>
      </w:r>
      <w:r w:rsidR="00BB47FB">
        <w:t xml:space="preserve">, respectively. The values of the temperature and convection coefficient for each time step are then obtained by means of a linear interpolation, therefore, only the extreme values were </w:t>
      </w:r>
      <w:r w:rsidR="00E02E0D">
        <w:t>introduced</w:t>
      </w:r>
      <w:r w:rsidR="00BB47FB">
        <w:t>.</w:t>
      </w:r>
    </w:p>
    <w:p w:rsidR="00AD002D" w:rsidRPr="00BB47FB" w:rsidRDefault="00AD002D" w:rsidP="00BB47FB"/>
    <w:p w:rsidR="00A45635" w:rsidRPr="00F35089" w:rsidRDefault="00A45635" w:rsidP="00A45635">
      <w:pPr>
        <w:spacing w:after="0"/>
        <w:jc w:val="left"/>
        <w:rPr>
          <w:rFonts w:ascii="Courier New" w:hAnsi="Courier New" w:cs="Courier New"/>
          <w:sz w:val="20"/>
          <w:szCs w:val="20"/>
          <w:lang w:val="pt-PT"/>
        </w:rPr>
      </w:pPr>
      <w:r w:rsidRPr="00F35089">
        <w:rPr>
          <w:rFonts w:ascii="Courier New" w:hAnsi="Courier New" w:cs="Courier New"/>
          <w:sz w:val="20"/>
          <w:szCs w:val="20"/>
          <w:lang w:val="pt-PT"/>
        </w:rPr>
        <w:t>20200101  0000</w:t>
      </w:r>
      <w:r>
        <w:rPr>
          <w:rFonts w:ascii="Courier New" w:hAnsi="Courier New" w:cs="Courier New"/>
          <w:sz w:val="20"/>
          <w:szCs w:val="20"/>
          <w:lang w:val="pt-PT"/>
        </w:rPr>
        <w:t xml:space="preserve">  3000.0E+00  100.0E+00</w:t>
      </w:r>
    </w:p>
    <w:p w:rsidR="00A45635" w:rsidRPr="00F35089" w:rsidRDefault="00A45635" w:rsidP="00A45635">
      <w:pPr>
        <w:spacing w:after="120"/>
        <w:jc w:val="left"/>
        <w:rPr>
          <w:rFonts w:ascii="Courier New" w:hAnsi="Courier New" w:cs="Courier New"/>
          <w:sz w:val="20"/>
          <w:szCs w:val="20"/>
          <w:lang w:val="pt-PT"/>
        </w:rPr>
      </w:pPr>
      <w:r w:rsidRPr="00F35089">
        <w:rPr>
          <w:rFonts w:ascii="Courier New" w:hAnsi="Courier New" w:cs="Courier New"/>
          <w:sz w:val="20"/>
          <w:szCs w:val="20"/>
          <w:lang w:val="pt-PT"/>
        </w:rPr>
        <w:t>20200101  0001</w:t>
      </w:r>
      <w:r>
        <w:rPr>
          <w:rFonts w:ascii="Courier New" w:hAnsi="Courier New" w:cs="Courier New"/>
          <w:sz w:val="20"/>
          <w:szCs w:val="20"/>
          <w:lang w:val="pt-PT"/>
        </w:rPr>
        <w:t xml:space="preserve">  3000.0E+00  100.0E+00</w:t>
      </w:r>
    </w:p>
    <w:p w:rsidR="00A45635" w:rsidRDefault="00A45635" w:rsidP="00A45635">
      <w:pPr>
        <w:pStyle w:val="Caption"/>
        <w:rPr>
          <w:rFonts w:ascii="Courier New" w:hAnsi="Courier New" w:cs="Courier New"/>
          <w:lang w:val="pt-PT"/>
        </w:rPr>
      </w:pPr>
      <w:bookmarkStart w:id="131" w:name="_Ref80960617"/>
      <w:r w:rsidRPr="00A45635">
        <w:rPr>
          <w:lang w:val="pt-PT"/>
        </w:rPr>
        <w:t xml:space="preserve">Figure </w:t>
      </w:r>
      <w:r>
        <w:fldChar w:fldCharType="begin"/>
      </w:r>
      <w:r w:rsidRPr="00A45635">
        <w:rPr>
          <w:lang w:val="pt-PT"/>
        </w:rPr>
        <w:instrText xml:space="preserve"> SEQ Figure \* ARABIC </w:instrText>
      </w:r>
      <w:r>
        <w:fldChar w:fldCharType="separate"/>
      </w:r>
      <w:r w:rsidR="00CB6FE7">
        <w:rPr>
          <w:noProof/>
          <w:lang w:val="pt-PT"/>
        </w:rPr>
        <w:t>13</w:t>
      </w:r>
      <w:r>
        <w:fldChar w:fldCharType="end"/>
      </w:r>
      <w:bookmarkEnd w:id="131"/>
      <w:r w:rsidRPr="00A45635">
        <w:rPr>
          <w:lang w:val="pt-PT"/>
        </w:rPr>
        <w:t xml:space="preserve"> – File </w:t>
      </w:r>
      <w:r w:rsidRPr="00A45635">
        <w:rPr>
          <w:rFonts w:ascii="Courier New" w:hAnsi="Courier New" w:cs="Courier New"/>
          <w:lang w:val="pt-PT"/>
        </w:rPr>
        <w:t>left.dat</w:t>
      </w:r>
    </w:p>
    <w:p w:rsidR="00AD002D" w:rsidRPr="00AD002D" w:rsidRDefault="00AD002D" w:rsidP="00AD002D">
      <w:pPr>
        <w:rPr>
          <w:lang w:val="pt-PT"/>
        </w:rPr>
      </w:pPr>
    </w:p>
    <w:p w:rsidR="00A45635" w:rsidRPr="00F35089" w:rsidRDefault="00A45635" w:rsidP="00A45635">
      <w:pPr>
        <w:spacing w:after="0"/>
        <w:jc w:val="left"/>
        <w:rPr>
          <w:rFonts w:ascii="Courier New" w:hAnsi="Courier New" w:cs="Courier New"/>
          <w:sz w:val="20"/>
          <w:szCs w:val="20"/>
          <w:lang w:val="pt-PT"/>
        </w:rPr>
      </w:pPr>
      <w:r w:rsidRPr="00F35089">
        <w:rPr>
          <w:rFonts w:ascii="Courier New" w:hAnsi="Courier New" w:cs="Courier New"/>
          <w:sz w:val="20"/>
          <w:szCs w:val="20"/>
          <w:lang w:val="pt-PT"/>
        </w:rPr>
        <w:t>20200101  0000</w:t>
      </w:r>
      <w:r>
        <w:rPr>
          <w:rFonts w:ascii="Courier New" w:hAnsi="Courier New" w:cs="Courier New"/>
          <w:sz w:val="20"/>
          <w:szCs w:val="20"/>
          <w:lang w:val="pt-PT"/>
        </w:rPr>
        <w:t xml:space="preserve">  25.0E+00  15.0E+00</w:t>
      </w:r>
    </w:p>
    <w:p w:rsidR="00A45635" w:rsidRPr="00F35089" w:rsidRDefault="00A45635" w:rsidP="00A45635">
      <w:pPr>
        <w:spacing w:after="120"/>
        <w:jc w:val="left"/>
        <w:rPr>
          <w:rFonts w:ascii="Courier New" w:hAnsi="Courier New" w:cs="Courier New"/>
          <w:sz w:val="20"/>
          <w:szCs w:val="20"/>
          <w:lang w:val="pt-PT"/>
        </w:rPr>
      </w:pPr>
      <w:r w:rsidRPr="00F35089">
        <w:rPr>
          <w:rFonts w:ascii="Courier New" w:hAnsi="Courier New" w:cs="Courier New"/>
          <w:sz w:val="20"/>
          <w:szCs w:val="20"/>
          <w:lang w:val="pt-PT"/>
        </w:rPr>
        <w:t>20200101  0001</w:t>
      </w:r>
      <w:r>
        <w:rPr>
          <w:rFonts w:ascii="Courier New" w:hAnsi="Courier New" w:cs="Courier New"/>
          <w:sz w:val="20"/>
          <w:szCs w:val="20"/>
          <w:lang w:val="pt-PT"/>
        </w:rPr>
        <w:t xml:space="preserve">  25.0E+00  15.0E+00</w:t>
      </w:r>
    </w:p>
    <w:p w:rsidR="00A45635" w:rsidRPr="002F4092" w:rsidRDefault="00A45635" w:rsidP="00A45635">
      <w:pPr>
        <w:pStyle w:val="Caption"/>
        <w:rPr>
          <w:lang w:val="pt-PT"/>
        </w:rPr>
      </w:pPr>
      <w:bookmarkStart w:id="132" w:name="_Ref80960618"/>
      <w:r w:rsidRPr="002F4092">
        <w:rPr>
          <w:lang w:val="pt-PT"/>
        </w:rPr>
        <w:t xml:space="preserve">Figure </w:t>
      </w:r>
      <w:r>
        <w:fldChar w:fldCharType="begin"/>
      </w:r>
      <w:r w:rsidRPr="002F4092">
        <w:rPr>
          <w:lang w:val="pt-PT"/>
        </w:rPr>
        <w:instrText xml:space="preserve"> SEQ Figure \* ARABIC </w:instrText>
      </w:r>
      <w:r>
        <w:fldChar w:fldCharType="separate"/>
      </w:r>
      <w:r w:rsidR="00CB6FE7">
        <w:rPr>
          <w:noProof/>
          <w:lang w:val="pt-PT"/>
        </w:rPr>
        <w:t>14</w:t>
      </w:r>
      <w:r>
        <w:fldChar w:fldCharType="end"/>
      </w:r>
      <w:bookmarkEnd w:id="132"/>
      <w:r w:rsidRPr="002F4092">
        <w:rPr>
          <w:lang w:val="pt-PT"/>
        </w:rPr>
        <w:t xml:space="preserve"> – File </w:t>
      </w:r>
      <w:r w:rsidRPr="002F4092">
        <w:rPr>
          <w:rFonts w:ascii="Courier New" w:hAnsi="Courier New" w:cs="Courier New"/>
          <w:lang w:val="pt-PT"/>
        </w:rPr>
        <w:t>right.dat</w:t>
      </w:r>
    </w:p>
    <w:p w:rsidR="00A45635" w:rsidRPr="002F4092" w:rsidRDefault="00A45635" w:rsidP="00F35089">
      <w:pPr>
        <w:spacing w:after="0"/>
        <w:jc w:val="left"/>
        <w:rPr>
          <w:rFonts w:ascii="Courier New" w:hAnsi="Courier New" w:cs="Courier New"/>
          <w:sz w:val="20"/>
          <w:szCs w:val="20"/>
          <w:lang w:val="pt-PT"/>
        </w:rPr>
      </w:pPr>
    </w:p>
    <w:p w:rsidR="002C2E9E" w:rsidRPr="002C2E9E" w:rsidRDefault="002C2E9E" w:rsidP="002C2E9E">
      <w:r>
        <w:rPr>
          <w:lang w:val="pt-PT"/>
        </w:rPr>
        <w:fldChar w:fldCharType="begin"/>
      </w:r>
      <w:r w:rsidRPr="002C2E9E">
        <w:instrText xml:space="preserve"> REF _Ref81209129 \h  \* MERGEFORMAT </w:instrText>
      </w:r>
      <w:r>
        <w:rPr>
          <w:lang w:val="pt-PT"/>
        </w:rPr>
      </w:r>
      <w:r>
        <w:rPr>
          <w:lang w:val="pt-PT"/>
        </w:rPr>
        <w:fldChar w:fldCharType="separate"/>
      </w:r>
      <w:r w:rsidR="00CB6FE7">
        <w:t xml:space="preserve">Figure </w:t>
      </w:r>
      <w:r w:rsidR="00CB6FE7">
        <w:rPr>
          <w:noProof/>
        </w:rPr>
        <w:t>15</w:t>
      </w:r>
      <w:r>
        <w:rPr>
          <w:lang w:val="pt-PT"/>
        </w:rPr>
        <w:fldChar w:fldCharType="end"/>
      </w:r>
      <w:r w:rsidRPr="002C2E9E">
        <w:t xml:space="preserve"> shows a graphical representation </w:t>
      </w:r>
      <w:r>
        <w:t>of the steady-state temperature distribution.</w:t>
      </w:r>
    </w:p>
    <w:p w:rsidR="002C2E9E" w:rsidRDefault="002C2E9E" w:rsidP="002C2E9E">
      <w:pPr>
        <w:spacing w:after="0"/>
        <w:jc w:val="center"/>
        <w:rPr>
          <w:rFonts w:ascii="Courier New" w:hAnsi="Courier New" w:cs="Courier New"/>
          <w:sz w:val="20"/>
          <w:szCs w:val="20"/>
          <w:lang w:val="pt-PT"/>
        </w:rPr>
      </w:pPr>
      <w:r>
        <w:rPr>
          <w:rFonts w:ascii="Courier New" w:hAnsi="Courier New" w:cs="Courier New"/>
          <w:noProof/>
          <w:sz w:val="20"/>
          <w:szCs w:val="20"/>
        </w:rPr>
        <w:lastRenderedPageBreak/>
        <w:drawing>
          <wp:inline distT="0" distB="0" distL="0" distR="0" wp14:anchorId="212567E5">
            <wp:extent cx="4328160" cy="3185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8160" cy="3185160"/>
                    </a:xfrm>
                    <a:prstGeom prst="rect">
                      <a:avLst/>
                    </a:prstGeom>
                    <a:noFill/>
                  </pic:spPr>
                </pic:pic>
              </a:graphicData>
            </a:graphic>
          </wp:inline>
        </w:drawing>
      </w:r>
    </w:p>
    <w:p w:rsidR="002C2E9E" w:rsidRPr="002C2E9E" w:rsidRDefault="002C2E9E" w:rsidP="002C2E9E">
      <w:pPr>
        <w:pStyle w:val="Caption"/>
        <w:rPr>
          <w:rFonts w:ascii="Courier New" w:hAnsi="Courier New" w:cs="Courier New"/>
          <w:sz w:val="20"/>
          <w:szCs w:val="20"/>
        </w:rPr>
      </w:pPr>
      <w:bookmarkStart w:id="133" w:name="_Ref81209129"/>
      <w:r>
        <w:t xml:space="preserve">Figure </w:t>
      </w:r>
      <w:fldSimple w:instr=" SEQ Figure \* ARABIC ">
        <w:r w:rsidR="00CB6FE7">
          <w:rPr>
            <w:noProof/>
          </w:rPr>
          <w:t>15</w:t>
        </w:r>
      </w:fldSimple>
      <w:bookmarkEnd w:id="133"/>
      <w:r>
        <w:t xml:space="preserve"> – Composite wall: comparison between FEM and analytical solution</w:t>
      </w:r>
    </w:p>
    <w:p w:rsidR="000D5BD4" w:rsidRDefault="000D5BD4">
      <w:pPr>
        <w:spacing w:line="252" w:lineRule="auto"/>
      </w:pPr>
      <w:r>
        <w:br w:type="page"/>
      </w:r>
    </w:p>
    <w:p w:rsidR="003C6E6B" w:rsidRPr="00A77D2B" w:rsidRDefault="00E51F64" w:rsidP="00ED3612">
      <w:pPr>
        <w:spacing w:before="320" w:after="240"/>
        <w:rPr>
          <w:b/>
          <w:sz w:val="32"/>
          <w:szCs w:val="32"/>
        </w:rPr>
      </w:pPr>
      <w:r w:rsidRPr="00A77D2B">
        <w:rPr>
          <w:b/>
          <w:sz w:val="32"/>
          <w:szCs w:val="32"/>
        </w:rPr>
        <w:lastRenderedPageBreak/>
        <w:t>References</w:t>
      </w:r>
    </w:p>
    <w:p w:rsidR="00C232D8" w:rsidRDefault="00C232D8" w:rsidP="003D664B">
      <w:pPr>
        <w:ind w:left="720" w:hanging="720"/>
        <w:jc w:val="left"/>
      </w:pPr>
      <w:bookmarkStart w:id="134" w:name="_Ref77684200"/>
      <w:r w:rsidRPr="00FD6AED">
        <w:t>[</w:t>
      </w:r>
      <w:r w:rsidRPr="002A3100">
        <w:rPr>
          <w:lang w:val="pt-PT"/>
        </w:rPr>
        <w:fldChar w:fldCharType="begin"/>
      </w:r>
      <w:r w:rsidRPr="00FD6AED">
        <w:instrText xml:space="preserve"> SEQ Reference \* ARABIC </w:instrText>
      </w:r>
      <w:r w:rsidRPr="002A3100">
        <w:rPr>
          <w:lang w:val="pt-PT"/>
        </w:rPr>
        <w:fldChar w:fldCharType="separate"/>
      </w:r>
      <w:r w:rsidR="00CB6FE7">
        <w:rPr>
          <w:noProof/>
        </w:rPr>
        <w:t>1</w:t>
      </w:r>
      <w:r w:rsidRPr="002A3100">
        <w:rPr>
          <w:lang w:val="pt-PT"/>
        </w:rPr>
        <w:fldChar w:fldCharType="end"/>
      </w:r>
      <w:bookmarkEnd w:id="134"/>
      <w:r w:rsidRPr="00FD6AED">
        <w:t>]</w:t>
      </w:r>
      <w:r w:rsidRPr="00FD6AED">
        <w:tab/>
        <w:t xml:space="preserve">I.M. Smith, D.V. Griffiths. Programming the finite element method, 4th ed. </w:t>
      </w:r>
      <w:r w:rsidRPr="007B7F28">
        <w:t>John Wiley &amp; Sons, Ltd, 2005.</w:t>
      </w:r>
    </w:p>
    <w:p w:rsidR="00DA6FC1" w:rsidRPr="00326C8C" w:rsidRDefault="00DA6FC1" w:rsidP="00DA6FC1">
      <w:pPr>
        <w:ind w:left="720" w:hanging="720"/>
      </w:pPr>
      <w:bookmarkStart w:id="135" w:name="_Ref79163356"/>
      <w:r w:rsidRPr="00326C8C">
        <w:t>[</w:t>
      </w:r>
      <w:fldSimple w:instr=" SEQ Reference \* ARABIC ">
        <w:r w:rsidR="00CB6FE7">
          <w:rPr>
            <w:noProof/>
          </w:rPr>
          <w:t>2</w:t>
        </w:r>
      </w:fldSimple>
      <w:bookmarkEnd w:id="135"/>
      <w:r w:rsidRPr="00326C8C">
        <w:t>]</w:t>
      </w:r>
      <w:r w:rsidRPr="00326C8C">
        <w:tab/>
        <w:t xml:space="preserve">I.M. Smith, D.V. Griffiths. Programming the finite element method, 4th ed. Associated software. </w:t>
      </w:r>
      <w:hyperlink r:id="rId21" w:history="1">
        <w:r w:rsidRPr="00326C8C">
          <w:rPr>
            <w:color w:val="5B9BD5" w:themeColor="accent1"/>
          </w:rPr>
          <w:t>https://inside.mines.edu/~vgriffit/4th_ed/</w:t>
        </w:r>
      </w:hyperlink>
      <w:r w:rsidRPr="00326C8C">
        <w:t xml:space="preserve"> </w:t>
      </w:r>
    </w:p>
    <w:p w:rsidR="003804A8" w:rsidRPr="00326C8C" w:rsidRDefault="003804A8" w:rsidP="003804A8">
      <w:pPr>
        <w:ind w:left="720" w:hanging="720"/>
      </w:pPr>
      <w:bookmarkStart w:id="136" w:name="_Ref77764592"/>
      <w:r w:rsidRPr="00326C8C">
        <w:t>[</w:t>
      </w:r>
      <w:fldSimple w:instr=" SEQ Reference \* ARABIC ">
        <w:r w:rsidR="00CB6FE7">
          <w:rPr>
            <w:noProof/>
          </w:rPr>
          <w:t>3</w:t>
        </w:r>
      </w:fldSimple>
      <w:bookmarkEnd w:id="136"/>
      <w:r w:rsidRPr="00326C8C">
        <w:t>]</w:t>
      </w:r>
      <w:r w:rsidRPr="00326C8C">
        <w:tab/>
        <w:t>P. Duffett-Smith, J. Zwart. Practical Astronomy with your calculator or spreadsheet, 4th ed. Cambridge University Press, 2011.</w:t>
      </w:r>
    </w:p>
    <w:p w:rsidR="003804A8" w:rsidRPr="008F000B" w:rsidRDefault="003804A8" w:rsidP="003804A8">
      <w:pPr>
        <w:ind w:left="720" w:hanging="720"/>
      </w:pPr>
      <w:bookmarkStart w:id="137" w:name="_Ref77771647"/>
      <w:r w:rsidRPr="00326C8C">
        <w:t>[</w:t>
      </w:r>
      <w:fldSimple w:instr=" SEQ Reference \* ARABIC ">
        <w:r w:rsidR="00CB6FE7">
          <w:rPr>
            <w:noProof/>
          </w:rPr>
          <w:t>4</w:t>
        </w:r>
      </w:fldSimple>
      <w:bookmarkEnd w:id="137"/>
      <w:r w:rsidRPr="00326C8C">
        <w:t>]</w:t>
      </w:r>
      <w:r w:rsidRPr="00326C8C">
        <w:tab/>
        <w:t xml:space="preserve">W.H. Jeffers. Julian day numbers. Last modified 26 January 1998. </w:t>
      </w:r>
      <w:hyperlink r:id="rId22" w:history="1">
        <w:r w:rsidRPr="008F000B">
          <w:rPr>
            <w:color w:val="5B9BD5" w:themeColor="accent1"/>
          </w:rPr>
          <w:t>https://quasar.as.utexas.edu/BillInfo/JulianDatesG.html</w:t>
        </w:r>
      </w:hyperlink>
      <w:r w:rsidRPr="008F000B">
        <w:rPr>
          <w:color w:val="5B9BD5" w:themeColor="accent1"/>
        </w:rPr>
        <w:t xml:space="preserve"> </w:t>
      </w:r>
      <w:r w:rsidRPr="008F000B">
        <w:t xml:space="preserve">(accessed 17 </w:t>
      </w:r>
      <w:r>
        <w:t>September 2021)</w:t>
      </w:r>
    </w:p>
    <w:p w:rsidR="003804A8" w:rsidRPr="00326C8C" w:rsidRDefault="003804A8" w:rsidP="003804A8">
      <w:pPr>
        <w:ind w:left="720" w:hanging="720"/>
      </w:pPr>
      <w:bookmarkStart w:id="138" w:name="_Ref77780141"/>
      <w:r w:rsidRPr="00C77DCA">
        <w:rPr>
          <w:lang w:val="pt-PT"/>
        </w:rPr>
        <w:t>[</w:t>
      </w:r>
      <w:r w:rsidRPr="00326C8C">
        <w:fldChar w:fldCharType="begin"/>
      </w:r>
      <w:r w:rsidRPr="00C77DCA">
        <w:rPr>
          <w:lang w:val="pt-PT"/>
        </w:rPr>
        <w:instrText xml:space="preserve"> SEQ Reference \* ARABIC </w:instrText>
      </w:r>
      <w:r w:rsidRPr="00326C8C">
        <w:fldChar w:fldCharType="separate"/>
      </w:r>
      <w:r w:rsidR="00CB6FE7">
        <w:rPr>
          <w:noProof/>
          <w:lang w:val="pt-PT"/>
        </w:rPr>
        <w:t>5</w:t>
      </w:r>
      <w:r w:rsidRPr="00326C8C">
        <w:fldChar w:fldCharType="end"/>
      </w:r>
      <w:bookmarkEnd w:id="138"/>
      <w:r w:rsidRPr="00C77DCA">
        <w:rPr>
          <w:lang w:val="pt-PT"/>
        </w:rPr>
        <w:t>]</w:t>
      </w:r>
      <w:r w:rsidRPr="00C77DCA">
        <w:rPr>
          <w:lang w:val="pt-PT"/>
        </w:rPr>
        <w:tab/>
        <w:t xml:space="preserve">G. Silva, R. Le Riche. </w:t>
      </w:r>
      <w:r w:rsidRPr="00326C8C">
        <w:t>J. Molimard, A. Vautrin. Exact and efficient interpolation using finite elements shape functions. 2007. hal-00122640v2.</w:t>
      </w:r>
    </w:p>
    <w:p w:rsidR="003804A8" w:rsidRPr="00326C8C" w:rsidRDefault="003804A8" w:rsidP="003804A8">
      <w:pPr>
        <w:ind w:left="720" w:hanging="720"/>
      </w:pPr>
      <w:bookmarkStart w:id="139" w:name="_Ref77854951"/>
      <w:r w:rsidRPr="00326C8C">
        <w:t>[</w:t>
      </w:r>
      <w:fldSimple w:instr=" SEQ Reference \* ARABIC ">
        <w:r w:rsidR="00CB6FE7">
          <w:rPr>
            <w:noProof/>
          </w:rPr>
          <w:t>6</w:t>
        </w:r>
      </w:fldSimple>
      <w:bookmarkEnd w:id="139"/>
      <w:r w:rsidRPr="00326C8C">
        <w:t>]</w:t>
      </w:r>
      <w:r w:rsidRPr="00326C8C">
        <w:tab/>
        <w:t>W.H. Press, S.A. Teukolsky, W.T. Vetterling, B.P. Flannery. Numerical recipes in Fortran 77. The art of scientific computing, 2nd ed. Cambridge University Press, 1992.</w:t>
      </w:r>
    </w:p>
    <w:p w:rsidR="00773E7C" w:rsidRPr="003D664B" w:rsidRDefault="00773E7C" w:rsidP="003D664B">
      <w:pPr>
        <w:ind w:left="720" w:hanging="720"/>
        <w:jc w:val="left"/>
        <w:rPr>
          <w:lang w:val="pt-PT"/>
        </w:rPr>
      </w:pPr>
      <w:bookmarkStart w:id="140" w:name="_Ref79589975"/>
      <w:r w:rsidRPr="00FD6AED">
        <w:t>[</w:t>
      </w:r>
      <w:r w:rsidRPr="002A3100">
        <w:rPr>
          <w:lang w:val="pt-PT"/>
        </w:rPr>
        <w:fldChar w:fldCharType="begin"/>
      </w:r>
      <w:r w:rsidRPr="00FD6AED">
        <w:instrText xml:space="preserve"> SEQ Reference \* ARABIC </w:instrText>
      </w:r>
      <w:r w:rsidRPr="002A3100">
        <w:rPr>
          <w:lang w:val="pt-PT"/>
        </w:rPr>
        <w:fldChar w:fldCharType="separate"/>
      </w:r>
      <w:r w:rsidR="00CB6FE7">
        <w:rPr>
          <w:noProof/>
        </w:rPr>
        <w:t>7</w:t>
      </w:r>
      <w:r w:rsidRPr="002A3100">
        <w:rPr>
          <w:lang w:val="pt-PT"/>
        </w:rPr>
        <w:fldChar w:fldCharType="end"/>
      </w:r>
      <w:bookmarkEnd w:id="140"/>
      <w:r w:rsidRPr="00FD6AED">
        <w:t>]</w:t>
      </w:r>
      <w:r w:rsidRPr="00FD6AED">
        <w:tab/>
        <w:t xml:space="preserve">Z. Bofang. </w:t>
      </w:r>
      <w:r w:rsidR="00716E6B">
        <w:t>Thermal stresses and temperature control of mass concrete</w:t>
      </w:r>
      <w:r w:rsidR="004C0096" w:rsidRPr="00FD6AED">
        <w:t xml:space="preserve">. </w:t>
      </w:r>
      <w:r w:rsidR="00716E6B" w:rsidRPr="003D664B">
        <w:rPr>
          <w:lang w:val="pt-PT"/>
        </w:rPr>
        <w:t>Elsevier, 2014</w:t>
      </w:r>
      <w:r w:rsidR="004C0096" w:rsidRPr="003D664B">
        <w:rPr>
          <w:lang w:val="pt-PT"/>
        </w:rPr>
        <w:t>.</w:t>
      </w:r>
    </w:p>
    <w:p w:rsidR="00AE0B64" w:rsidRPr="00AE0B64" w:rsidRDefault="00AE0B64" w:rsidP="003D664B">
      <w:pPr>
        <w:ind w:left="720" w:hanging="720"/>
        <w:jc w:val="left"/>
      </w:pPr>
      <w:bookmarkStart w:id="141" w:name="_Ref80969464"/>
      <w:r w:rsidRPr="003D664B">
        <w:rPr>
          <w:lang w:val="pt-PT"/>
        </w:rPr>
        <w:t>[</w:t>
      </w:r>
      <w:r>
        <w:fldChar w:fldCharType="begin"/>
      </w:r>
      <w:r w:rsidRPr="003D664B">
        <w:rPr>
          <w:lang w:val="pt-PT"/>
        </w:rPr>
        <w:instrText xml:space="preserve"> SEQ Reference \* ARABIC </w:instrText>
      </w:r>
      <w:r>
        <w:fldChar w:fldCharType="separate"/>
      </w:r>
      <w:r w:rsidR="00CB6FE7">
        <w:rPr>
          <w:noProof/>
          <w:lang w:val="pt-PT"/>
        </w:rPr>
        <w:t>8</w:t>
      </w:r>
      <w:r>
        <w:fldChar w:fldCharType="end"/>
      </w:r>
      <w:bookmarkEnd w:id="141"/>
      <w:r w:rsidRPr="003D664B">
        <w:rPr>
          <w:lang w:val="pt-PT"/>
        </w:rPr>
        <w:t>]</w:t>
      </w:r>
      <w:r w:rsidRPr="003D664B">
        <w:rPr>
          <w:lang w:val="pt-PT"/>
        </w:rPr>
        <w:tab/>
        <w:t xml:space="preserve">U. Puppini. Variazioni di temperatura entro masse murarie. </w:t>
      </w:r>
      <w:r w:rsidRPr="000D5BD4">
        <w:rPr>
          <w:lang w:val="pt-PT"/>
        </w:rPr>
        <w:t xml:space="preserve">Bollettino della Unione Matematica Italiana. </w:t>
      </w:r>
      <w:r w:rsidRPr="00AE0B64">
        <w:t xml:space="preserve">Anno 1 – N. 1, 1922, pp. 53-57. </w:t>
      </w:r>
      <w:hyperlink r:id="rId23" w:history="1">
        <w:r w:rsidRPr="00FD4327">
          <w:t>https://archive.org/details/bollettinodellau01unio</w:t>
        </w:r>
      </w:hyperlink>
    </w:p>
    <w:p w:rsidR="00746BBB" w:rsidRPr="00CA25F2" w:rsidRDefault="00746BBB" w:rsidP="003D664B">
      <w:pPr>
        <w:ind w:left="720" w:hanging="720"/>
        <w:jc w:val="left"/>
      </w:pPr>
      <w:bookmarkStart w:id="142" w:name="_Ref80603701"/>
      <w:r>
        <w:t>[</w:t>
      </w:r>
      <w:fldSimple w:instr=" SEQ Reference \* ARABIC ">
        <w:r w:rsidR="00CB6FE7">
          <w:rPr>
            <w:noProof/>
          </w:rPr>
          <w:t>9</w:t>
        </w:r>
      </w:fldSimple>
      <w:bookmarkEnd w:id="142"/>
      <w:r>
        <w:t>]</w:t>
      </w:r>
      <w:r>
        <w:tab/>
        <w:t>J.P. Holman. Heat transfer, 10</w:t>
      </w:r>
      <w:r w:rsidRPr="00746BBB">
        <w:t>th</w:t>
      </w:r>
      <w:r>
        <w:t xml:space="preserve"> ed. Mc Graw Hill, 2010.</w:t>
      </w:r>
    </w:p>
    <w:p w:rsidR="00312943" w:rsidRPr="00CA25F2" w:rsidRDefault="00312943" w:rsidP="003D664B">
      <w:pPr>
        <w:ind w:left="720" w:hanging="720"/>
        <w:jc w:val="left"/>
      </w:pPr>
      <w:bookmarkStart w:id="143" w:name="_Ref80603837"/>
      <w:r>
        <w:t>[</w:t>
      </w:r>
      <w:fldSimple w:instr=" SEQ Reference \* ARABIC ">
        <w:r w:rsidR="00CB6FE7">
          <w:rPr>
            <w:noProof/>
          </w:rPr>
          <w:t>10</w:t>
        </w:r>
      </w:fldSimple>
      <w:bookmarkEnd w:id="143"/>
      <w:r>
        <w:t>]</w:t>
      </w:r>
      <w:r>
        <w:tab/>
        <w:t xml:space="preserve">Itasca. FLAC Version 2.2, Verification, examples and benchmark problems. </w:t>
      </w:r>
      <w:r w:rsidR="00746BBB">
        <w:t>1989.</w:t>
      </w:r>
    </w:p>
    <w:sectPr w:rsidR="00312943" w:rsidRPr="00CA25F2" w:rsidSect="008C2649">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B88" w:rsidRDefault="00B92B88" w:rsidP="00561F8B">
      <w:pPr>
        <w:spacing w:after="0"/>
      </w:pPr>
      <w:r>
        <w:separator/>
      </w:r>
    </w:p>
  </w:endnote>
  <w:endnote w:type="continuationSeparator" w:id="0">
    <w:p w:rsidR="00B92B88" w:rsidRDefault="00B92B88" w:rsidP="00561F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3982207"/>
      <w:docPartObj>
        <w:docPartGallery w:val="Page Numbers (Bottom of Page)"/>
        <w:docPartUnique/>
      </w:docPartObj>
    </w:sdtPr>
    <w:sdtEndPr>
      <w:rPr>
        <w:noProof/>
      </w:rPr>
    </w:sdtEndPr>
    <w:sdtContent>
      <w:p w:rsidR="006A0E99" w:rsidRDefault="006A0E99">
        <w:pPr>
          <w:pStyle w:val="Footer"/>
          <w:jc w:val="center"/>
        </w:pPr>
        <w:r>
          <w:fldChar w:fldCharType="begin"/>
        </w:r>
        <w:r>
          <w:instrText xml:space="preserve"> PAGE   \* MERGEFORMAT </w:instrText>
        </w:r>
        <w:r>
          <w:fldChar w:fldCharType="separate"/>
        </w:r>
        <w:r w:rsidR="00956850">
          <w:rPr>
            <w:noProof/>
          </w:rPr>
          <w:t>26</w:t>
        </w:r>
        <w:r>
          <w:rPr>
            <w:noProof/>
          </w:rPr>
          <w:fldChar w:fldCharType="end"/>
        </w:r>
      </w:p>
    </w:sdtContent>
  </w:sdt>
  <w:p w:rsidR="006A0E99" w:rsidRDefault="006A0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B88" w:rsidRDefault="00B92B88" w:rsidP="00561F8B">
      <w:pPr>
        <w:spacing w:after="0"/>
      </w:pPr>
      <w:r>
        <w:separator/>
      </w:r>
    </w:p>
  </w:footnote>
  <w:footnote w:type="continuationSeparator" w:id="0">
    <w:p w:rsidR="00B92B88" w:rsidRDefault="00B92B88" w:rsidP="00561F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316F"/>
    <w:multiLevelType w:val="multilevel"/>
    <w:tmpl w:val="536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7653B"/>
    <w:multiLevelType w:val="hybridMultilevel"/>
    <w:tmpl w:val="9EEAF6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62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2B37F2C"/>
    <w:multiLevelType w:val="hybridMultilevel"/>
    <w:tmpl w:val="013CA71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0F50"/>
    <w:multiLevelType w:val="hybridMultilevel"/>
    <w:tmpl w:val="E51885B6"/>
    <w:lvl w:ilvl="0" w:tplc="97B20E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3762B4"/>
    <w:multiLevelType w:val="hybridMultilevel"/>
    <w:tmpl w:val="E49E1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F08E9"/>
    <w:multiLevelType w:val="hybridMultilevel"/>
    <w:tmpl w:val="57442030"/>
    <w:lvl w:ilvl="0" w:tplc="ECE46C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54B62"/>
    <w:multiLevelType w:val="hybridMultilevel"/>
    <w:tmpl w:val="6A98BD44"/>
    <w:lvl w:ilvl="0" w:tplc="C890C4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8213C9"/>
    <w:multiLevelType w:val="hybridMultilevel"/>
    <w:tmpl w:val="69BE1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81100C"/>
    <w:multiLevelType w:val="multilevel"/>
    <w:tmpl w:val="87F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86D04"/>
    <w:multiLevelType w:val="multilevel"/>
    <w:tmpl w:val="0086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3147F"/>
    <w:multiLevelType w:val="hybridMultilevel"/>
    <w:tmpl w:val="26D898CC"/>
    <w:lvl w:ilvl="0" w:tplc="B89851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7855EC"/>
    <w:multiLevelType w:val="hybridMultilevel"/>
    <w:tmpl w:val="69BE17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7E0928"/>
    <w:multiLevelType w:val="hybridMultilevel"/>
    <w:tmpl w:val="FE2A3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C65CD7"/>
    <w:multiLevelType w:val="multilevel"/>
    <w:tmpl w:val="C942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C32B4"/>
    <w:multiLevelType w:val="hybridMultilevel"/>
    <w:tmpl w:val="A19E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
  </w:num>
  <w:num w:numId="4">
    <w:abstractNumId w:val="7"/>
  </w:num>
  <w:num w:numId="5">
    <w:abstractNumId w:val="8"/>
  </w:num>
  <w:num w:numId="6">
    <w:abstractNumId w:val="12"/>
  </w:num>
  <w:num w:numId="7">
    <w:abstractNumId w:val="13"/>
  </w:num>
  <w:num w:numId="8">
    <w:abstractNumId w:val="3"/>
  </w:num>
  <w:num w:numId="9">
    <w:abstractNumId w:val="5"/>
  </w:num>
  <w:num w:numId="10">
    <w:abstractNumId w:val="0"/>
  </w:num>
  <w:num w:numId="11">
    <w:abstractNumId w:val="14"/>
  </w:num>
  <w:num w:numId="12">
    <w:abstractNumId w:val="10"/>
  </w:num>
  <w:num w:numId="13">
    <w:abstractNumId w:val="9"/>
  </w:num>
  <w:num w:numId="14">
    <w:abstractNumId w:val="15"/>
  </w:num>
  <w:num w:numId="15">
    <w:abstractNumId w:val="4"/>
  </w:num>
  <w:num w:numId="16">
    <w:abstractNumId w:val="1"/>
  </w:num>
  <w:num w:numId="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emi">
    <w15:presenceInfo w15:providerId="None" w15:userId="Noe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activeWritingStyle w:appName="MSWord" w:lang="en-GB" w:vendorID="64" w:dllVersion="131078" w:nlCheck="1"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8B"/>
    <w:rsid w:val="00002F44"/>
    <w:rsid w:val="00006E11"/>
    <w:rsid w:val="00013DF6"/>
    <w:rsid w:val="00017E78"/>
    <w:rsid w:val="00023F33"/>
    <w:rsid w:val="00024C61"/>
    <w:rsid w:val="00027896"/>
    <w:rsid w:val="00027AF7"/>
    <w:rsid w:val="00030A43"/>
    <w:rsid w:val="00031FD5"/>
    <w:rsid w:val="00034145"/>
    <w:rsid w:val="00035393"/>
    <w:rsid w:val="000452EC"/>
    <w:rsid w:val="00045F27"/>
    <w:rsid w:val="000501C6"/>
    <w:rsid w:val="00051026"/>
    <w:rsid w:val="00051D45"/>
    <w:rsid w:val="00055B71"/>
    <w:rsid w:val="00062A88"/>
    <w:rsid w:val="00063419"/>
    <w:rsid w:val="00071818"/>
    <w:rsid w:val="00071A28"/>
    <w:rsid w:val="00083D3C"/>
    <w:rsid w:val="000841F4"/>
    <w:rsid w:val="00087512"/>
    <w:rsid w:val="000A0057"/>
    <w:rsid w:val="000A1609"/>
    <w:rsid w:val="000A1B3F"/>
    <w:rsid w:val="000A4DDD"/>
    <w:rsid w:val="000B4D85"/>
    <w:rsid w:val="000C1008"/>
    <w:rsid w:val="000C3464"/>
    <w:rsid w:val="000C5021"/>
    <w:rsid w:val="000D0471"/>
    <w:rsid w:val="000D47BC"/>
    <w:rsid w:val="000D531B"/>
    <w:rsid w:val="000D5BD4"/>
    <w:rsid w:val="000D6608"/>
    <w:rsid w:val="000E197E"/>
    <w:rsid w:val="000E4181"/>
    <w:rsid w:val="000F298D"/>
    <w:rsid w:val="000F5082"/>
    <w:rsid w:val="0010269D"/>
    <w:rsid w:val="001050A5"/>
    <w:rsid w:val="0011184D"/>
    <w:rsid w:val="001145A7"/>
    <w:rsid w:val="00115E57"/>
    <w:rsid w:val="001214CB"/>
    <w:rsid w:val="00121EC7"/>
    <w:rsid w:val="00122764"/>
    <w:rsid w:val="0012508B"/>
    <w:rsid w:val="00134680"/>
    <w:rsid w:val="00135DF2"/>
    <w:rsid w:val="00137888"/>
    <w:rsid w:val="0014128A"/>
    <w:rsid w:val="00141C4D"/>
    <w:rsid w:val="001423FE"/>
    <w:rsid w:val="00145163"/>
    <w:rsid w:val="0014569B"/>
    <w:rsid w:val="00151530"/>
    <w:rsid w:val="00152DF3"/>
    <w:rsid w:val="00152F76"/>
    <w:rsid w:val="00160075"/>
    <w:rsid w:val="00160F09"/>
    <w:rsid w:val="00163D8E"/>
    <w:rsid w:val="00167513"/>
    <w:rsid w:val="00167D0B"/>
    <w:rsid w:val="00173811"/>
    <w:rsid w:val="00183FF8"/>
    <w:rsid w:val="0019036D"/>
    <w:rsid w:val="00190F00"/>
    <w:rsid w:val="001912F7"/>
    <w:rsid w:val="001929DC"/>
    <w:rsid w:val="001A03BE"/>
    <w:rsid w:val="001A44CF"/>
    <w:rsid w:val="001A4812"/>
    <w:rsid w:val="001A4BB8"/>
    <w:rsid w:val="001A5B0C"/>
    <w:rsid w:val="001A71B4"/>
    <w:rsid w:val="001A7A82"/>
    <w:rsid w:val="001B154F"/>
    <w:rsid w:val="001B58AD"/>
    <w:rsid w:val="001C0F73"/>
    <w:rsid w:val="001C2BB1"/>
    <w:rsid w:val="001C6C67"/>
    <w:rsid w:val="001D0811"/>
    <w:rsid w:val="001D166B"/>
    <w:rsid w:val="001D33CF"/>
    <w:rsid w:val="001D44A3"/>
    <w:rsid w:val="001D471C"/>
    <w:rsid w:val="001D6D8F"/>
    <w:rsid w:val="001E10D1"/>
    <w:rsid w:val="001E33F2"/>
    <w:rsid w:val="001E453C"/>
    <w:rsid w:val="001E53DE"/>
    <w:rsid w:val="001E6978"/>
    <w:rsid w:val="001E7100"/>
    <w:rsid w:val="001F0323"/>
    <w:rsid w:val="001F281E"/>
    <w:rsid w:val="001F2904"/>
    <w:rsid w:val="001F4C11"/>
    <w:rsid w:val="001F62B6"/>
    <w:rsid w:val="001F74E6"/>
    <w:rsid w:val="00210254"/>
    <w:rsid w:val="00210548"/>
    <w:rsid w:val="00212498"/>
    <w:rsid w:val="00213877"/>
    <w:rsid w:val="00220D35"/>
    <w:rsid w:val="00224ABB"/>
    <w:rsid w:val="00224E39"/>
    <w:rsid w:val="00234B0C"/>
    <w:rsid w:val="00237216"/>
    <w:rsid w:val="00241D07"/>
    <w:rsid w:val="00243D04"/>
    <w:rsid w:val="00244CDE"/>
    <w:rsid w:val="002505A0"/>
    <w:rsid w:val="00252934"/>
    <w:rsid w:val="00252CE5"/>
    <w:rsid w:val="00257E4E"/>
    <w:rsid w:val="00263397"/>
    <w:rsid w:val="0026428E"/>
    <w:rsid w:val="00265AA1"/>
    <w:rsid w:val="0026738E"/>
    <w:rsid w:val="0026749A"/>
    <w:rsid w:val="00273025"/>
    <w:rsid w:val="00280B85"/>
    <w:rsid w:val="00281307"/>
    <w:rsid w:val="0028324C"/>
    <w:rsid w:val="00287370"/>
    <w:rsid w:val="00296B00"/>
    <w:rsid w:val="00297061"/>
    <w:rsid w:val="002A2819"/>
    <w:rsid w:val="002A2F13"/>
    <w:rsid w:val="002A3100"/>
    <w:rsid w:val="002A4547"/>
    <w:rsid w:val="002C2CE4"/>
    <w:rsid w:val="002C2E9E"/>
    <w:rsid w:val="002C4B6D"/>
    <w:rsid w:val="002D0B54"/>
    <w:rsid w:val="002D132F"/>
    <w:rsid w:val="002D21B5"/>
    <w:rsid w:val="002D2762"/>
    <w:rsid w:val="002D41E2"/>
    <w:rsid w:val="002E1436"/>
    <w:rsid w:val="002E256F"/>
    <w:rsid w:val="002E3BAE"/>
    <w:rsid w:val="002F0D98"/>
    <w:rsid w:val="002F0EB1"/>
    <w:rsid w:val="002F13D2"/>
    <w:rsid w:val="002F4092"/>
    <w:rsid w:val="002F49CF"/>
    <w:rsid w:val="002F613F"/>
    <w:rsid w:val="00305A24"/>
    <w:rsid w:val="00312943"/>
    <w:rsid w:val="00313148"/>
    <w:rsid w:val="00317239"/>
    <w:rsid w:val="003222A9"/>
    <w:rsid w:val="00324A37"/>
    <w:rsid w:val="00326A2D"/>
    <w:rsid w:val="00326B48"/>
    <w:rsid w:val="00332A8F"/>
    <w:rsid w:val="00334D4C"/>
    <w:rsid w:val="003352C1"/>
    <w:rsid w:val="003375EE"/>
    <w:rsid w:val="0034509F"/>
    <w:rsid w:val="003466B9"/>
    <w:rsid w:val="00352D97"/>
    <w:rsid w:val="00362223"/>
    <w:rsid w:val="0036269B"/>
    <w:rsid w:val="00363268"/>
    <w:rsid w:val="0036592B"/>
    <w:rsid w:val="0036628C"/>
    <w:rsid w:val="00374EFA"/>
    <w:rsid w:val="00376D85"/>
    <w:rsid w:val="003804A8"/>
    <w:rsid w:val="00390988"/>
    <w:rsid w:val="003922C6"/>
    <w:rsid w:val="00394DDD"/>
    <w:rsid w:val="003A2DF8"/>
    <w:rsid w:val="003A5541"/>
    <w:rsid w:val="003A6298"/>
    <w:rsid w:val="003B48DB"/>
    <w:rsid w:val="003B579F"/>
    <w:rsid w:val="003B7BE9"/>
    <w:rsid w:val="003C08C0"/>
    <w:rsid w:val="003C3C9B"/>
    <w:rsid w:val="003C4565"/>
    <w:rsid w:val="003C6E53"/>
    <w:rsid w:val="003C6E6B"/>
    <w:rsid w:val="003D098B"/>
    <w:rsid w:val="003D1016"/>
    <w:rsid w:val="003D1E24"/>
    <w:rsid w:val="003D2D1E"/>
    <w:rsid w:val="003D60D5"/>
    <w:rsid w:val="003D664B"/>
    <w:rsid w:val="003D6B2A"/>
    <w:rsid w:val="003E1D46"/>
    <w:rsid w:val="003E5450"/>
    <w:rsid w:val="003F34D4"/>
    <w:rsid w:val="003F75BB"/>
    <w:rsid w:val="00400CAC"/>
    <w:rsid w:val="00401271"/>
    <w:rsid w:val="004032F6"/>
    <w:rsid w:val="004075EE"/>
    <w:rsid w:val="0042194F"/>
    <w:rsid w:val="0042327A"/>
    <w:rsid w:val="004246AE"/>
    <w:rsid w:val="00441630"/>
    <w:rsid w:val="00443F5F"/>
    <w:rsid w:val="00446099"/>
    <w:rsid w:val="00446EAF"/>
    <w:rsid w:val="00450C63"/>
    <w:rsid w:val="00454660"/>
    <w:rsid w:val="004614DC"/>
    <w:rsid w:val="00465752"/>
    <w:rsid w:val="00470BF2"/>
    <w:rsid w:val="00473F94"/>
    <w:rsid w:val="00477B7F"/>
    <w:rsid w:val="00496A82"/>
    <w:rsid w:val="004A135D"/>
    <w:rsid w:val="004A3982"/>
    <w:rsid w:val="004A3AE7"/>
    <w:rsid w:val="004A5A93"/>
    <w:rsid w:val="004B3B9C"/>
    <w:rsid w:val="004B4DF8"/>
    <w:rsid w:val="004B5B46"/>
    <w:rsid w:val="004B7C3F"/>
    <w:rsid w:val="004C0096"/>
    <w:rsid w:val="004C0646"/>
    <w:rsid w:val="004C2C27"/>
    <w:rsid w:val="004C31EF"/>
    <w:rsid w:val="004C5BB2"/>
    <w:rsid w:val="004C7C5E"/>
    <w:rsid w:val="004C7F4A"/>
    <w:rsid w:val="004D0803"/>
    <w:rsid w:val="004D2899"/>
    <w:rsid w:val="004D2BA5"/>
    <w:rsid w:val="004D3522"/>
    <w:rsid w:val="004D3568"/>
    <w:rsid w:val="004D5B30"/>
    <w:rsid w:val="004D7403"/>
    <w:rsid w:val="004E2AAE"/>
    <w:rsid w:val="004F69CB"/>
    <w:rsid w:val="004F7A2B"/>
    <w:rsid w:val="00500A11"/>
    <w:rsid w:val="00506B36"/>
    <w:rsid w:val="00516A61"/>
    <w:rsid w:val="00521234"/>
    <w:rsid w:val="0052760F"/>
    <w:rsid w:val="00530E4C"/>
    <w:rsid w:val="005351CC"/>
    <w:rsid w:val="00540979"/>
    <w:rsid w:val="00555D2F"/>
    <w:rsid w:val="00561F8B"/>
    <w:rsid w:val="005655B6"/>
    <w:rsid w:val="00566506"/>
    <w:rsid w:val="00567391"/>
    <w:rsid w:val="00573AA9"/>
    <w:rsid w:val="00575E60"/>
    <w:rsid w:val="00590C59"/>
    <w:rsid w:val="00591AFD"/>
    <w:rsid w:val="005937A9"/>
    <w:rsid w:val="00594FF0"/>
    <w:rsid w:val="00595993"/>
    <w:rsid w:val="005A0516"/>
    <w:rsid w:val="005A2C20"/>
    <w:rsid w:val="005A6213"/>
    <w:rsid w:val="005A6D23"/>
    <w:rsid w:val="005A76F7"/>
    <w:rsid w:val="005B2094"/>
    <w:rsid w:val="005B46C9"/>
    <w:rsid w:val="005C1951"/>
    <w:rsid w:val="005C7D0B"/>
    <w:rsid w:val="005D74F7"/>
    <w:rsid w:val="005E11EF"/>
    <w:rsid w:val="005E1DC9"/>
    <w:rsid w:val="005E31F4"/>
    <w:rsid w:val="005E3628"/>
    <w:rsid w:val="005E3F95"/>
    <w:rsid w:val="005E7F35"/>
    <w:rsid w:val="005F02BE"/>
    <w:rsid w:val="005F31A9"/>
    <w:rsid w:val="005F4A2F"/>
    <w:rsid w:val="005F69C9"/>
    <w:rsid w:val="0060075C"/>
    <w:rsid w:val="00602031"/>
    <w:rsid w:val="00604E81"/>
    <w:rsid w:val="00605705"/>
    <w:rsid w:val="006115E5"/>
    <w:rsid w:val="00612603"/>
    <w:rsid w:val="00616F3F"/>
    <w:rsid w:val="006174A4"/>
    <w:rsid w:val="00621EB2"/>
    <w:rsid w:val="006257D4"/>
    <w:rsid w:val="00634A51"/>
    <w:rsid w:val="00635F69"/>
    <w:rsid w:val="00641B06"/>
    <w:rsid w:val="00644CF5"/>
    <w:rsid w:val="00650123"/>
    <w:rsid w:val="006551B9"/>
    <w:rsid w:val="00656A6E"/>
    <w:rsid w:val="00656A87"/>
    <w:rsid w:val="0065768A"/>
    <w:rsid w:val="00662303"/>
    <w:rsid w:val="00665120"/>
    <w:rsid w:val="00667499"/>
    <w:rsid w:val="00667B40"/>
    <w:rsid w:val="006709B6"/>
    <w:rsid w:val="00671CDF"/>
    <w:rsid w:val="006721C3"/>
    <w:rsid w:val="006746EB"/>
    <w:rsid w:val="006760C8"/>
    <w:rsid w:val="0068051F"/>
    <w:rsid w:val="0068138B"/>
    <w:rsid w:val="006A0E99"/>
    <w:rsid w:val="006A3390"/>
    <w:rsid w:val="006A52A9"/>
    <w:rsid w:val="006A6B64"/>
    <w:rsid w:val="006B450B"/>
    <w:rsid w:val="006B7EBF"/>
    <w:rsid w:val="006C4DEA"/>
    <w:rsid w:val="006C54FA"/>
    <w:rsid w:val="006D3950"/>
    <w:rsid w:val="006E0231"/>
    <w:rsid w:val="006E06FC"/>
    <w:rsid w:val="006E7C40"/>
    <w:rsid w:val="006F096C"/>
    <w:rsid w:val="007020E5"/>
    <w:rsid w:val="00702B70"/>
    <w:rsid w:val="00713B1E"/>
    <w:rsid w:val="00716E6B"/>
    <w:rsid w:val="0071723C"/>
    <w:rsid w:val="00717E2B"/>
    <w:rsid w:val="00721593"/>
    <w:rsid w:val="00723A48"/>
    <w:rsid w:val="007264EE"/>
    <w:rsid w:val="00730398"/>
    <w:rsid w:val="00730A5B"/>
    <w:rsid w:val="00736CEA"/>
    <w:rsid w:val="007419DE"/>
    <w:rsid w:val="00744D75"/>
    <w:rsid w:val="00745ABC"/>
    <w:rsid w:val="00746BBB"/>
    <w:rsid w:val="0075504A"/>
    <w:rsid w:val="0076148C"/>
    <w:rsid w:val="007709A4"/>
    <w:rsid w:val="00770C49"/>
    <w:rsid w:val="007731FA"/>
    <w:rsid w:val="007734B9"/>
    <w:rsid w:val="00773E7C"/>
    <w:rsid w:val="0077605B"/>
    <w:rsid w:val="007771EF"/>
    <w:rsid w:val="00784003"/>
    <w:rsid w:val="00790107"/>
    <w:rsid w:val="00792058"/>
    <w:rsid w:val="007A2AFF"/>
    <w:rsid w:val="007A3F45"/>
    <w:rsid w:val="007B41A6"/>
    <w:rsid w:val="007B4FDE"/>
    <w:rsid w:val="007B519B"/>
    <w:rsid w:val="007B6491"/>
    <w:rsid w:val="007B7F28"/>
    <w:rsid w:val="007C1249"/>
    <w:rsid w:val="007C1949"/>
    <w:rsid w:val="007C26BE"/>
    <w:rsid w:val="007D59F1"/>
    <w:rsid w:val="007D6CCC"/>
    <w:rsid w:val="007D7510"/>
    <w:rsid w:val="007E0EB0"/>
    <w:rsid w:val="007F19A9"/>
    <w:rsid w:val="007F335F"/>
    <w:rsid w:val="0080245B"/>
    <w:rsid w:val="0081098A"/>
    <w:rsid w:val="00817A8A"/>
    <w:rsid w:val="00817FFE"/>
    <w:rsid w:val="008215E9"/>
    <w:rsid w:val="00822A90"/>
    <w:rsid w:val="008248AC"/>
    <w:rsid w:val="00827E89"/>
    <w:rsid w:val="00833ADF"/>
    <w:rsid w:val="00836684"/>
    <w:rsid w:val="00842940"/>
    <w:rsid w:val="008514F5"/>
    <w:rsid w:val="00851C43"/>
    <w:rsid w:val="00856B01"/>
    <w:rsid w:val="00861324"/>
    <w:rsid w:val="0086622D"/>
    <w:rsid w:val="008723CD"/>
    <w:rsid w:val="00872BAF"/>
    <w:rsid w:val="00873443"/>
    <w:rsid w:val="00881331"/>
    <w:rsid w:val="00885AA1"/>
    <w:rsid w:val="00885C33"/>
    <w:rsid w:val="00890BF4"/>
    <w:rsid w:val="008A11E3"/>
    <w:rsid w:val="008A3039"/>
    <w:rsid w:val="008A3DF3"/>
    <w:rsid w:val="008A6EE5"/>
    <w:rsid w:val="008A78B1"/>
    <w:rsid w:val="008B2140"/>
    <w:rsid w:val="008B6964"/>
    <w:rsid w:val="008C2649"/>
    <w:rsid w:val="008C2A8E"/>
    <w:rsid w:val="008C7BDD"/>
    <w:rsid w:val="008E03FF"/>
    <w:rsid w:val="008E2532"/>
    <w:rsid w:val="008E58D7"/>
    <w:rsid w:val="008E5CE5"/>
    <w:rsid w:val="008F4D07"/>
    <w:rsid w:val="008F5D19"/>
    <w:rsid w:val="008F6913"/>
    <w:rsid w:val="008F6AF3"/>
    <w:rsid w:val="008F7E79"/>
    <w:rsid w:val="0090359A"/>
    <w:rsid w:val="00903DB7"/>
    <w:rsid w:val="00905C87"/>
    <w:rsid w:val="009141AF"/>
    <w:rsid w:val="00916B86"/>
    <w:rsid w:val="00920458"/>
    <w:rsid w:val="009215A5"/>
    <w:rsid w:val="00921B99"/>
    <w:rsid w:val="00923557"/>
    <w:rsid w:val="009253DE"/>
    <w:rsid w:val="00925D83"/>
    <w:rsid w:val="009307B3"/>
    <w:rsid w:val="0093216A"/>
    <w:rsid w:val="00940255"/>
    <w:rsid w:val="00951F22"/>
    <w:rsid w:val="009525F0"/>
    <w:rsid w:val="00956850"/>
    <w:rsid w:val="00961321"/>
    <w:rsid w:val="00961E94"/>
    <w:rsid w:val="00962DC1"/>
    <w:rsid w:val="00963AF1"/>
    <w:rsid w:val="00964665"/>
    <w:rsid w:val="00971B6E"/>
    <w:rsid w:val="0097552A"/>
    <w:rsid w:val="00977C96"/>
    <w:rsid w:val="00981086"/>
    <w:rsid w:val="009810D3"/>
    <w:rsid w:val="009816EB"/>
    <w:rsid w:val="00982013"/>
    <w:rsid w:val="009848D7"/>
    <w:rsid w:val="00986A4D"/>
    <w:rsid w:val="009954D3"/>
    <w:rsid w:val="009A054F"/>
    <w:rsid w:val="009A7AAC"/>
    <w:rsid w:val="009B4FF8"/>
    <w:rsid w:val="009C0035"/>
    <w:rsid w:val="009C27D7"/>
    <w:rsid w:val="009C371E"/>
    <w:rsid w:val="009C3F57"/>
    <w:rsid w:val="009C5EF6"/>
    <w:rsid w:val="009D134D"/>
    <w:rsid w:val="009D26EB"/>
    <w:rsid w:val="009D3001"/>
    <w:rsid w:val="009D3FBF"/>
    <w:rsid w:val="009E43C5"/>
    <w:rsid w:val="009E4471"/>
    <w:rsid w:val="009E4B0F"/>
    <w:rsid w:val="009E58DE"/>
    <w:rsid w:val="009E6001"/>
    <w:rsid w:val="009F2D23"/>
    <w:rsid w:val="009F4F01"/>
    <w:rsid w:val="009F7F0D"/>
    <w:rsid w:val="00A01546"/>
    <w:rsid w:val="00A064E1"/>
    <w:rsid w:val="00A0723D"/>
    <w:rsid w:val="00A115AD"/>
    <w:rsid w:val="00A138B8"/>
    <w:rsid w:val="00A151FC"/>
    <w:rsid w:val="00A17277"/>
    <w:rsid w:val="00A27523"/>
    <w:rsid w:val="00A27E5A"/>
    <w:rsid w:val="00A377C5"/>
    <w:rsid w:val="00A407AA"/>
    <w:rsid w:val="00A40EE2"/>
    <w:rsid w:val="00A43D39"/>
    <w:rsid w:val="00A45635"/>
    <w:rsid w:val="00A47B23"/>
    <w:rsid w:val="00A51991"/>
    <w:rsid w:val="00A52108"/>
    <w:rsid w:val="00A563DA"/>
    <w:rsid w:val="00A602FE"/>
    <w:rsid w:val="00A735B9"/>
    <w:rsid w:val="00A77D2B"/>
    <w:rsid w:val="00A82124"/>
    <w:rsid w:val="00A84193"/>
    <w:rsid w:val="00A936CD"/>
    <w:rsid w:val="00A94DE6"/>
    <w:rsid w:val="00A94FBB"/>
    <w:rsid w:val="00AA7441"/>
    <w:rsid w:val="00AB5A95"/>
    <w:rsid w:val="00AC1650"/>
    <w:rsid w:val="00AC5DE9"/>
    <w:rsid w:val="00AC6DBD"/>
    <w:rsid w:val="00AC7E73"/>
    <w:rsid w:val="00AD002D"/>
    <w:rsid w:val="00AD0304"/>
    <w:rsid w:val="00AD7E5D"/>
    <w:rsid w:val="00AE0B64"/>
    <w:rsid w:val="00AE100C"/>
    <w:rsid w:val="00AE13D2"/>
    <w:rsid w:val="00AE1D89"/>
    <w:rsid w:val="00AE6075"/>
    <w:rsid w:val="00AF1219"/>
    <w:rsid w:val="00AF42DB"/>
    <w:rsid w:val="00AF5341"/>
    <w:rsid w:val="00AF7316"/>
    <w:rsid w:val="00B03248"/>
    <w:rsid w:val="00B045AC"/>
    <w:rsid w:val="00B0732B"/>
    <w:rsid w:val="00B07C11"/>
    <w:rsid w:val="00B07C51"/>
    <w:rsid w:val="00B07E35"/>
    <w:rsid w:val="00B100B9"/>
    <w:rsid w:val="00B143CC"/>
    <w:rsid w:val="00B217F3"/>
    <w:rsid w:val="00B21FAF"/>
    <w:rsid w:val="00B32C14"/>
    <w:rsid w:val="00B36CCC"/>
    <w:rsid w:val="00B4039E"/>
    <w:rsid w:val="00B44491"/>
    <w:rsid w:val="00B44DC6"/>
    <w:rsid w:val="00B4561F"/>
    <w:rsid w:val="00B4727A"/>
    <w:rsid w:val="00B60084"/>
    <w:rsid w:val="00B62154"/>
    <w:rsid w:val="00B65A4A"/>
    <w:rsid w:val="00B721B4"/>
    <w:rsid w:val="00B72231"/>
    <w:rsid w:val="00B738E2"/>
    <w:rsid w:val="00B7437A"/>
    <w:rsid w:val="00B806B5"/>
    <w:rsid w:val="00B809DE"/>
    <w:rsid w:val="00B860FD"/>
    <w:rsid w:val="00B87866"/>
    <w:rsid w:val="00B92B88"/>
    <w:rsid w:val="00B92D16"/>
    <w:rsid w:val="00BA0ABB"/>
    <w:rsid w:val="00BA1F6D"/>
    <w:rsid w:val="00BB356A"/>
    <w:rsid w:val="00BB47FB"/>
    <w:rsid w:val="00BB6606"/>
    <w:rsid w:val="00BC4CEF"/>
    <w:rsid w:val="00BC68F4"/>
    <w:rsid w:val="00BC7B9B"/>
    <w:rsid w:val="00BD2D77"/>
    <w:rsid w:val="00BD2ED5"/>
    <w:rsid w:val="00BD71F9"/>
    <w:rsid w:val="00BE124E"/>
    <w:rsid w:val="00BE4F51"/>
    <w:rsid w:val="00BF0622"/>
    <w:rsid w:val="00BF30E3"/>
    <w:rsid w:val="00BF41D6"/>
    <w:rsid w:val="00C015BE"/>
    <w:rsid w:val="00C101F5"/>
    <w:rsid w:val="00C11639"/>
    <w:rsid w:val="00C11EB0"/>
    <w:rsid w:val="00C17648"/>
    <w:rsid w:val="00C232D8"/>
    <w:rsid w:val="00C26F5A"/>
    <w:rsid w:val="00C40350"/>
    <w:rsid w:val="00C419B6"/>
    <w:rsid w:val="00C41F11"/>
    <w:rsid w:val="00C51740"/>
    <w:rsid w:val="00C52BD5"/>
    <w:rsid w:val="00C52ED7"/>
    <w:rsid w:val="00C550F0"/>
    <w:rsid w:val="00C560DE"/>
    <w:rsid w:val="00C57959"/>
    <w:rsid w:val="00C57F85"/>
    <w:rsid w:val="00C616A2"/>
    <w:rsid w:val="00C65298"/>
    <w:rsid w:val="00C77B30"/>
    <w:rsid w:val="00C824A8"/>
    <w:rsid w:val="00C8703E"/>
    <w:rsid w:val="00C92555"/>
    <w:rsid w:val="00C94531"/>
    <w:rsid w:val="00CA1502"/>
    <w:rsid w:val="00CA230A"/>
    <w:rsid w:val="00CA25F2"/>
    <w:rsid w:val="00CB43F1"/>
    <w:rsid w:val="00CB6FE7"/>
    <w:rsid w:val="00CB7AF2"/>
    <w:rsid w:val="00CC0B9A"/>
    <w:rsid w:val="00CC2DCE"/>
    <w:rsid w:val="00CD41C4"/>
    <w:rsid w:val="00CD495B"/>
    <w:rsid w:val="00CE1A87"/>
    <w:rsid w:val="00CE45D4"/>
    <w:rsid w:val="00CE541F"/>
    <w:rsid w:val="00CE68D4"/>
    <w:rsid w:val="00CE6A38"/>
    <w:rsid w:val="00CF0EED"/>
    <w:rsid w:val="00CF1006"/>
    <w:rsid w:val="00CF532E"/>
    <w:rsid w:val="00D02DAF"/>
    <w:rsid w:val="00D03D23"/>
    <w:rsid w:val="00D172E6"/>
    <w:rsid w:val="00D22F1F"/>
    <w:rsid w:val="00D240A8"/>
    <w:rsid w:val="00D30467"/>
    <w:rsid w:val="00D33090"/>
    <w:rsid w:val="00D36769"/>
    <w:rsid w:val="00D40D70"/>
    <w:rsid w:val="00D412C3"/>
    <w:rsid w:val="00D41A5C"/>
    <w:rsid w:val="00D42C09"/>
    <w:rsid w:val="00D43004"/>
    <w:rsid w:val="00D43B96"/>
    <w:rsid w:val="00D4616E"/>
    <w:rsid w:val="00D50006"/>
    <w:rsid w:val="00D61314"/>
    <w:rsid w:val="00D656CF"/>
    <w:rsid w:val="00D75DDB"/>
    <w:rsid w:val="00D847F7"/>
    <w:rsid w:val="00D85271"/>
    <w:rsid w:val="00D9722A"/>
    <w:rsid w:val="00DA04D4"/>
    <w:rsid w:val="00DA6FC1"/>
    <w:rsid w:val="00DB61A1"/>
    <w:rsid w:val="00DC3560"/>
    <w:rsid w:val="00DC3B7E"/>
    <w:rsid w:val="00DC7817"/>
    <w:rsid w:val="00DD1DD6"/>
    <w:rsid w:val="00DD2B92"/>
    <w:rsid w:val="00DD6B45"/>
    <w:rsid w:val="00DE0436"/>
    <w:rsid w:val="00DF25C9"/>
    <w:rsid w:val="00DF3E2F"/>
    <w:rsid w:val="00DF6581"/>
    <w:rsid w:val="00DF745D"/>
    <w:rsid w:val="00E004F1"/>
    <w:rsid w:val="00E014A9"/>
    <w:rsid w:val="00E02E0D"/>
    <w:rsid w:val="00E05185"/>
    <w:rsid w:val="00E0797D"/>
    <w:rsid w:val="00E129B6"/>
    <w:rsid w:val="00E207BE"/>
    <w:rsid w:val="00E30AF9"/>
    <w:rsid w:val="00E325EB"/>
    <w:rsid w:val="00E3346C"/>
    <w:rsid w:val="00E33963"/>
    <w:rsid w:val="00E348FB"/>
    <w:rsid w:val="00E359E8"/>
    <w:rsid w:val="00E35EF9"/>
    <w:rsid w:val="00E41709"/>
    <w:rsid w:val="00E41DB7"/>
    <w:rsid w:val="00E43AD4"/>
    <w:rsid w:val="00E4401D"/>
    <w:rsid w:val="00E468CB"/>
    <w:rsid w:val="00E46A8F"/>
    <w:rsid w:val="00E51169"/>
    <w:rsid w:val="00E51F64"/>
    <w:rsid w:val="00E542B6"/>
    <w:rsid w:val="00E554BB"/>
    <w:rsid w:val="00E621A0"/>
    <w:rsid w:val="00E63DD9"/>
    <w:rsid w:val="00E63DF8"/>
    <w:rsid w:val="00E6640E"/>
    <w:rsid w:val="00E70A81"/>
    <w:rsid w:val="00E711CA"/>
    <w:rsid w:val="00E7133C"/>
    <w:rsid w:val="00E736AC"/>
    <w:rsid w:val="00E739C8"/>
    <w:rsid w:val="00E73F13"/>
    <w:rsid w:val="00E77AF1"/>
    <w:rsid w:val="00E77BBD"/>
    <w:rsid w:val="00E8546F"/>
    <w:rsid w:val="00E861A7"/>
    <w:rsid w:val="00E9402E"/>
    <w:rsid w:val="00EA123D"/>
    <w:rsid w:val="00EA33E5"/>
    <w:rsid w:val="00EA3B08"/>
    <w:rsid w:val="00EA40CB"/>
    <w:rsid w:val="00EB3FC9"/>
    <w:rsid w:val="00EB3FE2"/>
    <w:rsid w:val="00EB6354"/>
    <w:rsid w:val="00EC3D2E"/>
    <w:rsid w:val="00ED04FA"/>
    <w:rsid w:val="00ED3612"/>
    <w:rsid w:val="00EE7A41"/>
    <w:rsid w:val="00EF431E"/>
    <w:rsid w:val="00F06BDB"/>
    <w:rsid w:val="00F07AE0"/>
    <w:rsid w:val="00F113B5"/>
    <w:rsid w:val="00F20D52"/>
    <w:rsid w:val="00F228EA"/>
    <w:rsid w:val="00F31FCC"/>
    <w:rsid w:val="00F34877"/>
    <w:rsid w:val="00F35089"/>
    <w:rsid w:val="00F433C0"/>
    <w:rsid w:val="00F44DB5"/>
    <w:rsid w:val="00F52296"/>
    <w:rsid w:val="00F5354E"/>
    <w:rsid w:val="00F54072"/>
    <w:rsid w:val="00F54401"/>
    <w:rsid w:val="00F55F5E"/>
    <w:rsid w:val="00F57C3A"/>
    <w:rsid w:val="00F60D65"/>
    <w:rsid w:val="00F63052"/>
    <w:rsid w:val="00F641FB"/>
    <w:rsid w:val="00F647E1"/>
    <w:rsid w:val="00F6611E"/>
    <w:rsid w:val="00F738FA"/>
    <w:rsid w:val="00F800F9"/>
    <w:rsid w:val="00F8050A"/>
    <w:rsid w:val="00F82F93"/>
    <w:rsid w:val="00F8416A"/>
    <w:rsid w:val="00F868E2"/>
    <w:rsid w:val="00F90365"/>
    <w:rsid w:val="00F90B7C"/>
    <w:rsid w:val="00F90EB0"/>
    <w:rsid w:val="00F93D91"/>
    <w:rsid w:val="00F94771"/>
    <w:rsid w:val="00F95A0F"/>
    <w:rsid w:val="00F97069"/>
    <w:rsid w:val="00FA1054"/>
    <w:rsid w:val="00FA2F44"/>
    <w:rsid w:val="00FA6B46"/>
    <w:rsid w:val="00FB0169"/>
    <w:rsid w:val="00FB25D9"/>
    <w:rsid w:val="00FB41B6"/>
    <w:rsid w:val="00FB6FDC"/>
    <w:rsid w:val="00FC561E"/>
    <w:rsid w:val="00FC742B"/>
    <w:rsid w:val="00FD4327"/>
    <w:rsid w:val="00FD5533"/>
    <w:rsid w:val="00FD6AED"/>
    <w:rsid w:val="00FE29DF"/>
    <w:rsid w:val="00FE3CA9"/>
    <w:rsid w:val="00FE6B41"/>
    <w:rsid w:val="00FF0D66"/>
    <w:rsid w:val="00FF51F7"/>
    <w:rsid w:val="00FF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FBD4"/>
  <w15:chartTrackingRefBased/>
  <w15:docId w15:val="{59B71B72-27AF-4387-8DC0-D3319866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55"/>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920458"/>
    <w:pPr>
      <w:keepNext/>
      <w:keepLines/>
      <w:numPr>
        <w:numId w:val="3"/>
      </w:numPr>
      <w:spacing w:before="480" w:after="240"/>
      <w:outlineLvl w:val="0"/>
    </w:pPr>
    <w:rPr>
      <w:rFonts w:eastAsiaTheme="majorEastAsia" w:cstheme="majorBidi"/>
      <w:b/>
      <w:bCs/>
      <w:spacing w:val="4"/>
      <w:sz w:val="36"/>
      <w:szCs w:val="28"/>
    </w:rPr>
  </w:style>
  <w:style w:type="paragraph" w:styleId="Heading2">
    <w:name w:val="heading 2"/>
    <w:basedOn w:val="Normal"/>
    <w:next w:val="Normal"/>
    <w:link w:val="Heading2Char"/>
    <w:uiPriority w:val="9"/>
    <w:unhideWhenUsed/>
    <w:qFormat/>
    <w:rsid w:val="00920458"/>
    <w:pPr>
      <w:keepNext/>
      <w:keepLines/>
      <w:numPr>
        <w:ilvl w:val="1"/>
        <w:numId w:val="3"/>
      </w:numPr>
      <w:spacing w:before="480" w:after="240"/>
      <w:ind w:left="578" w:hanging="578"/>
      <w:outlineLvl w:val="1"/>
    </w:pPr>
    <w:rPr>
      <w:rFonts w:eastAsiaTheme="majorEastAsia" w:cstheme="majorBidi"/>
      <w:b/>
      <w:bCs/>
      <w:sz w:val="32"/>
      <w:szCs w:val="28"/>
    </w:rPr>
  </w:style>
  <w:style w:type="paragraph" w:styleId="Heading3">
    <w:name w:val="heading 3"/>
    <w:basedOn w:val="Normal"/>
    <w:next w:val="Normal"/>
    <w:link w:val="Heading3Char"/>
    <w:uiPriority w:val="9"/>
    <w:unhideWhenUsed/>
    <w:qFormat/>
    <w:rsid w:val="00920458"/>
    <w:pPr>
      <w:keepNext/>
      <w:keepLines/>
      <w:numPr>
        <w:ilvl w:val="2"/>
        <w:numId w:val="3"/>
      </w:numPr>
      <w:spacing w:before="480" w:after="240"/>
      <w:outlineLvl w:val="2"/>
    </w:pPr>
    <w:rPr>
      <w:rFonts w:eastAsiaTheme="majorEastAsia" w:cstheme="majorBidi"/>
      <w:b/>
      <w:spacing w:val="4"/>
      <w:sz w:val="28"/>
      <w:szCs w:val="24"/>
    </w:rPr>
  </w:style>
  <w:style w:type="paragraph" w:styleId="Heading4">
    <w:name w:val="heading 4"/>
    <w:basedOn w:val="Normal"/>
    <w:next w:val="Normal"/>
    <w:link w:val="Heading4Char"/>
    <w:uiPriority w:val="9"/>
    <w:unhideWhenUsed/>
    <w:qFormat/>
    <w:rsid w:val="00561F8B"/>
    <w:pPr>
      <w:keepNext/>
      <w:keepLines/>
      <w:numPr>
        <w:ilvl w:val="3"/>
        <w:numId w:val="3"/>
      </w:numPr>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561F8B"/>
    <w:pPr>
      <w:keepNext/>
      <w:keepLines/>
      <w:numPr>
        <w:ilvl w:val="4"/>
        <w:numId w:val="3"/>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61F8B"/>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61F8B"/>
    <w:pPr>
      <w:keepNext/>
      <w:keepLines/>
      <w:numPr>
        <w:ilvl w:val="6"/>
        <w:numId w:val="3"/>
      </w:numPr>
      <w:spacing w:before="120" w:after="0"/>
      <w:outlineLvl w:val="6"/>
    </w:pPr>
    <w:rPr>
      <w:i/>
      <w:iCs/>
    </w:rPr>
  </w:style>
  <w:style w:type="paragraph" w:styleId="Heading8">
    <w:name w:val="heading 8"/>
    <w:basedOn w:val="Normal"/>
    <w:next w:val="Normal"/>
    <w:link w:val="Heading8Char"/>
    <w:uiPriority w:val="9"/>
    <w:semiHidden/>
    <w:unhideWhenUsed/>
    <w:qFormat/>
    <w:rsid w:val="00561F8B"/>
    <w:pPr>
      <w:keepNext/>
      <w:keepLines/>
      <w:numPr>
        <w:ilvl w:val="7"/>
        <w:numId w:val="3"/>
      </w:numPr>
      <w:spacing w:before="120" w:after="0"/>
      <w:outlineLvl w:val="7"/>
    </w:pPr>
    <w:rPr>
      <w:b/>
      <w:bCs/>
    </w:rPr>
  </w:style>
  <w:style w:type="paragraph" w:styleId="Heading9">
    <w:name w:val="heading 9"/>
    <w:basedOn w:val="Normal"/>
    <w:next w:val="Normal"/>
    <w:link w:val="Heading9Char"/>
    <w:uiPriority w:val="9"/>
    <w:semiHidden/>
    <w:unhideWhenUsed/>
    <w:qFormat/>
    <w:rsid w:val="00561F8B"/>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458"/>
    <w:rPr>
      <w:rFonts w:ascii="Times New Roman" w:eastAsiaTheme="majorEastAsia" w:hAnsi="Times New Roman" w:cstheme="majorBidi"/>
      <w:b/>
      <w:bCs/>
      <w:spacing w:val="4"/>
      <w:sz w:val="36"/>
      <w:szCs w:val="28"/>
    </w:rPr>
  </w:style>
  <w:style w:type="character" w:customStyle="1" w:styleId="Heading2Char">
    <w:name w:val="Heading 2 Char"/>
    <w:basedOn w:val="DefaultParagraphFont"/>
    <w:link w:val="Heading2"/>
    <w:uiPriority w:val="9"/>
    <w:rsid w:val="00920458"/>
    <w:rPr>
      <w:rFonts w:ascii="Times New Roman" w:eastAsiaTheme="majorEastAsia" w:hAnsi="Times New Roman" w:cstheme="majorBidi"/>
      <w:b/>
      <w:bCs/>
      <w:sz w:val="32"/>
      <w:szCs w:val="28"/>
    </w:rPr>
  </w:style>
  <w:style w:type="character" w:customStyle="1" w:styleId="Heading3Char">
    <w:name w:val="Heading 3 Char"/>
    <w:basedOn w:val="DefaultParagraphFont"/>
    <w:link w:val="Heading3"/>
    <w:uiPriority w:val="9"/>
    <w:rsid w:val="00920458"/>
    <w:rPr>
      <w:rFonts w:ascii="Times New Roman" w:eastAsiaTheme="majorEastAsia" w:hAnsi="Times New Roman" w:cstheme="majorBidi"/>
      <w:b/>
      <w:spacing w:val="4"/>
      <w:sz w:val="28"/>
      <w:szCs w:val="24"/>
    </w:rPr>
  </w:style>
  <w:style w:type="character" w:customStyle="1" w:styleId="Heading4Char">
    <w:name w:val="Heading 4 Char"/>
    <w:basedOn w:val="DefaultParagraphFont"/>
    <w:link w:val="Heading4"/>
    <w:uiPriority w:val="9"/>
    <w:rsid w:val="00561F8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61F8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61F8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61F8B"/>
    <w:rPr>
      <w:i/>
      <w:iCs/>
    </w:rPr>
  </w:style>
  <w:style w:type="character" w:customStyle="1" w:styleId="Heading8Char">
    <w:name w:val="Heading 8 Char"/>
    <w:basedOn w:val="DefaultParagraphFont"/>
    <w:link w:val="Heading8"/>
    <w:uiPriority w:val="9"/>
    <w:semiHidden/>
    <w:rsid w:val="00561F8B"/>
    <w:rPr>
      <w:b/>
      <w:bCs/>
    </w:rPr>
  </w:style>
  <w:style w:type="character" w:customStyle="1" w:styleId="Heading9Char">
    <w:name w:val="Heading 9 Char"/>
    <w:basedOn w:val="DefaultParagraphFont"/>
    <w:link w:val="Heading9"/>
    <w:uiPriority w:val="9"/>
    <w:semiHidden/>
    <w:rsid w:val="00561F8B"/>
    <w:rPr>
      <w:i/>
      <w:iCs/>
    </w:rPr>
  </w:style>
  <w:style w:type="paragraph" w:styleId="Caption">
    <w:name w:val="caption"/>
    <w:basedOn w:val="Normal"/>
    <w:next w:val="Normal"/>
    <w:uiPriority w:val="35"/>
    <w:unhideWhenUsed/>
    <w:qFormat/>
    <w:rsid w:val="00920458"/>
    <w:pPr>
      <w:spacing w:after="240"/>
      <w:jc w:val="center"/>
    </w:pPr>
    <w:rPr>
      <w:bCs/>
      <w:szCs w:val="18"/>
    </w:rPr>
  </w:style>
  <w:style w:type="paragraph" w:styleId="Title">
    <w:name w:val="Title"/>
    <w:basedOn w:val="Normal"/>
    <w:next w:val="Normal"/>
    <w:link w:val="TitleChar"/>
    <w:uiPriority w:val="10"/>
    <w:qFormat/>
    <w:rsid w:val="00561F8B"/>
    <w:pPr>
      <w:spacing w:after="0"/>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61F8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61F8B"/>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561F8B"/>
    <w:rPr>
      <w:rFonts w:asciiTheme="majorHAnsi" w:eastAsiaTheme="majorEastAsia" w:hAnsiTheme="majorHAnsi" w:cstheme="majorBidi"/>
      <w:sz w:val="24"/>
      <w:szCs w:val="24"/>
    </w:rPr>
  </w:style>
  <w:style w:type="character" w:styleId="Strong">
    <w:name w:val="Strong"/>
    <w:basedOn w:val="DefaultParagraphFont"/>
    <w:uiPriority w:val="22"/>
    <w:qFormat/>
    <w:rsid w:val="00561F8B"/>
    <w:rPr>
      <w:b/>
      <w:bCs/>
      <w:color w:val="auto"/>
    </w:rPr>
  </w:style>
  <w:style w:type="character" w:styleId="Emphasis">
    <w:name w:val="Emphasis"/>
    <w:basedOn w:val="DefaultParagraphFont"/>
    <w:uiPriority w:val="20"/>
    <w:qFormat/>
    <w:rsid w:val="00561F8B"/>
    <w:rPr>
      <w:i/>
      <w:iCs/>
      <w:color w:val="auto"/>
    </w:rPr>
  </w:style>
  <w:style w:type="paragraph" w:styleId="NoSpacing">
    <w:name w:val="No Spacing"/>
    <w:uiPriority w:val="1"/>
    <w:qFormat/>
    <w:rsid w:val="00561F8B"/>
    <w:pPr>
      <w:spacing w:after="0" w:line="240" w:lineRule="auto"/>
    </w:pPr>
  </w:style>
  <w:style w:type="paragraph" w:styleId="Quote">
    <w:name w:val="Quote"/>
    <w:basedOn w:val="Normal"/>
    <w:next w:val="Normal"/>
    <w:link w:val="QuoteChar"/>
    <w:uiPriority w:val="29"/>
    <w:qFormat/>
    <w:rsid w:val="00561F8B"/>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561F8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61F8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61F8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61F8B"/>
    <w:rPr>
      <w:i/>
      <w:iCs/>
      <w:color w:val="auto"/>
    </w:rPr>
  </w:style>
  <w:style w:type="character" w:styleId="IntenseEmphasis">
    <w:name w:val="Intense Emphasis"/>
    <w:basedOn w:val="DefaultParagraphFont"/>
    <w:uiPriority w:val="21"/>
    <w:qFormat/>
    <w:rsid w:val="00561F8B"/>
    <w:rPr>
      <w:b/>
      <w:bCs/>
      <w:i/>
      <w:iCs/>
      <w:color w:val="auto"/>
    </w:rPr>
  </w:style>
  <w:style w:type="character" w:styleId="SubtleReference">
    <w:name w:val="Subtle Reference"/>
    <w:basedOn w:val="DefaultParagraphFont"/>
    <w:uiPriority w:val="31"/>
    <w:qFormat/>
    <w:rsid w:val="00561F8B"/>
    <w:rPr>
      <w:smallCaps/>
      <w:color w:val="auto"/>
      <w:u w:val="single" w:color="7F7F7F" w:themeColor="text1" w:themeTint="80"/>
    </w:rPr>
  </w:style>
  <w:style w:type="character" w:styleId="IntenseReference">
    <w:name w:val="Intense Reference"/>
    <w:basedOn w:val="DefaultParagraphFont"/>
    <w:uiPriority w:val="32"/>
    <w:qFormat/>
    <w:rsid w:val="00561F8B"/>
    <w:rPr>
      <w:b/>
      <w:bCs/>
      <w:smallCaps/>
      <w:color w:val="auto"/>
      <w:u w:val="single"/>
    </w:rPr>
  </w:style>
  <w:style w:type="character" w:styleId="BookTitle">
    <w:name w:val="Book Title"/>
    <w:basedOn w:val="DefaultParagraphFont"/>
    <w:uiPriority w:val="33"/>
    <w:qFormat/>
    <w:rsid w:val="00561F8B"/>
    <w:rPr>
      <w:b/>
      <w:bCs/>
      <w:smallCaps/>
      <w:color w:val="auto"/>
    </w:rPr>
  </w:style>
  <w:style w:type="paragraph" w:styleId="TOCHeading">
    <w:name w:val="TOC Heading"/>
    <w:basedOn w:val="Heading1"/>
    <w:next w:val="Normal"/>
    <w:uiPriority w:val="39"/>
    <w:semiHidden/>
    <w:unhideWhenUsed/>
    <w:qFormat/>
    <w:rsid w:val="00561F8B"/>
    <w:pPr>
      <w:outlineLvl w:val="9"/>
    </w:pPr>
  </w:style>
  <w:style w:type="paragraph" w:styleId="EndnoteText">
    <w:name w:val="endnote text"/>
    <w:basedOn w:val="Normal"/>
    <w:link w:val="EndnoteTextChar"/>
    <w:uiPriority w:val="99"/>
    <w:semiHidden/>
    <w:unhideWhenUsed/>
    <w:rsid w:val="00561F8B"/>
    <w:pPr>
      <w:spacing w:after="0"/>
    </w:pPr>
    <w:rPr>
      <w:szCs w:val="20"/>
    </w:rPr>
  </w:style>
  <w:style w:type="character" w:customStyle="1" w:styleId="EndnoteTextChar">
    <w:name w:val="Endnote Text Char"/>
    <w:basedOn w:val="DefaultParagraphFont"/>
    <w:link w:val="EndnoteText"/>
    <w:uiPriority w:val="99"/>
    <w:semiHidden/>
    <w:rsid w:val="00561F8B"/>
    <w:rPr>
      <w:rFonts w:ascii="Arial" w:hAnsi="Arial"/>
      <w:sz w:val="20"/>
      <w:szCs w:val="20"/>
    </w:rPr>
  </w:style>
  <w:style w:type="character" w:styleId="EndnoteReference">
    <w:name w:val="endnote reference"/>
    <w:basedOn w:val="DefaultParagraphFont"/>
    <w:uiPriority w:val="99"/>
    <w:semiHidden/>
    <w:unhideWhenUsed/>
    <w:rsid w:val="00561F8B"/>
    <w:rPr>
      <w:vertAlign w:val="superscript"/>
    </w:rPr>
  </w:style>
  <w:style w:type="paragraph" w:styleId="ListParagraph">
    <w:name w:val="List Paragraph"/>
    <w:basedOn w:val="Normal"/>
    <w:uiPriority w:val="34"/>
    <w:qFormat/>
    <w:rsid w:val="00E51F64"/>
    <w:pPr>
      <w:ind w:left="720"/>
      <w:contextualSpacing/>
    </w:pPr>
  </w:style>
  <w:style w:type="character" w:styleId="Hyperlink">
    <w:name w:val="Hyperlink"/>
    <w:basedOn w:val="DefaultParagraphFont"/>
    <w:uiPriority w:val="99"/>
    <w:rsid w:val="00E51F64"/>
    <w:rPr>
      <w:color w:val="0563C1" w:themeColor="hyperlink"/>
      <w:u w:val="single"/>
    </w:rPr>
  </w:style>
  <w:style w:type="character" w:styleId="PlaceholderText">
    <w:name w:val="Placeholder Text"/>
    <w:basedOn w:val="DefaultParagraphFont"/>
    <w:uiPriority w:val="99"/>
    <w:semiHidden/>
    <w:rsid w:val="00163D8E"/>
    <w:rPr>
      <w:color w:val="808080"/>
    </w:rPr>
  </w:style>
  <w:style w:type="paragraph" w:customStyle="1" w:styleId="Math">
    <w:name w:val="Math"/>
    <w:basedOn w:val="Normal"/>
    <w:link w:val="MathChar"/>
    <w:rsid w:val="00A407AA"/>
    <w:pPr>
      <w:tabs>
        <w:tab w:val="center" w:pos="4536"/>
        <w:tab w:val="left" w:pos="9072"/>
      </w:tabs>
    </w:pPr>
    <w:rPr>
      <w:rFonts w:ascii="Cambria Math" w:hAnsi="Cambria Math"/>
      <w:i/>
    </w:rPr>
  </w:style>
  <w:style w:type="table" w:styleId="TableGrid">
    <w:name w:val="Table Grid"/>
    <w:basedOn w:val="TableNormal"/>
    <w:uiPriority w:val="39"/>
    <w:rsid w:val="00324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Char">
    <w:name w:val="Math Char"/>
    <w:basedOn w:val="DefaultParagraphFont"/>
    <w:link w:val="Math"/>
    <w:rsid w:val="00A407AA"/>
    <w:rPr>
      <w:rFonts w:ascii="Cambria Math" w:hAnsi="Cambria Math"/>
      <w:i/>
    </w:rPr>
  </w:style>
  <w:style w:type="character" w:customStyle="1" w:styleId="mw-headline">
    <w:name w:val="mw-headline"/>
    <w:basedOn w:val="DefaultParagraphFont"/>
    <w:rsid w:val="00602031"/>
  </w:style>
  <w:style w:type="character" w:customStyle="1" w:styleId="topic-highlight">
    <w:name w:val="topic-highlight"/>
    <w:basedOn w:val="DefaultParagraphFont"/>
    <w:rsid w:val="00E41709"/>
  </w:style>
  <w:style w:type="character" w:customStyle="1" w:styleId="title-text">
    <w:name w:val="title-text"/>
    <w:basedOn w:val="DefaultParagraphFont"/>
    <w:rsid w:val="00A52108"/>
  </w:style>
  <w:style w:type="paragraph" w:styleId="NormalWeb">
    <w:name w:val="Normal (Web)"/>
    <w:basedOn w:val="Normal"/>
    <w:uiPriority w:val="99"/>
    <w:semiHidden/>
    <w:unhideWhenUsed/>
    <w:rsid w:val="00446099"/>
    <w:pPr>
      <w:spacing w:before="100" w:beforeAutospacing="1" w:after="100" w:afterAutospacing="1"/>
      <w:jc w:val="left"/>
    </w:pPr>
    <w:rPr>
      <w:rFonts w:eastAsia="Times New Roman" w:cs="Times New Roman"/>
      <w:szCs w:val="24"/>
    </w:rPr>
  </w:style>
  <w:style w:type="character" w:customStyle="1" w:styleId="arttitle">
    <w:name w:val="art_title"/>
    <w:basedOn w:val="DefaultParagraphFont"/>
    <w:rsid w:val="00F433C0"/>
  </w:style>
  <w:style w:type="character" w:customStyle="1" w:styleId="serialtitle">
    <w:name w:val="serial_title"/>
    <w:basedOn w:val="DefaultParagraphFont"/>
    <w:rsid w:val="00F433C0"/>
  </w:style>
  <w:style w:type="character" w:customStyle="1" w:styleId="volumeissue">
    <w:name w:val="volume_issue"/>
    <w:basedOn w:val="DefaultParagraphFont"/>
    <w:rsid w:val="00F433C0"/>
  </w:style>
  <w:style w:type="character" w:customStyle="1" w:styleId="pagerange">
    <w:name w:val="page_range"/>
    <w:basedOn w:val="DefaultParagraphFont"/>
    <w:rsid w:val="00F433C0"/>
  </w:style>
  <w:style w:type="character" w:customStyle="1" w:styleId="doilink">
    <w:name w:val="doi_link"/>
    <w:basedOn w:val="DefaultParagraphFont"/>
    <w:rsid w:val="00F433C0"/>
  </w:style>
  <w:style w:type="character" w:customStyle="1" w:styleId="Title1">
    <w:name w:val="Title1"/>
    <w:basedOn w:val="DefaultParagraphFont"/>
    <w:rsid w:val="00FB6FDC"/>
  </w:style>
  <w:style w:type="paragraph" w:styleId="Header">
    <w:name w:val="header"/>
    <w:basedOn w:val="Normal"/>
    <w:link w:val="HeaderChar"/>
    <w:uiPriority w:val="99"/>
    <w:unhideWhenUsed/>
    <w:rsid w:val="00C92555"/>
    <w:pPr>
      <w:tabs>
        <w:tab w:val="center" w:pos="4680"/>
        <w:tab w:val="right" w:pos="9360"/>
      </w:tabs>
      <w:spacing w:after="0"/>
    </w:pPr>
  </w:style>
  <w:style w:type="character" w:customStyle="1" w:styleId="HeaderChar">
    <w:name w:val="Header Char"/>
    <w:basedOn w:val="DefaultParagraphFont"/>
    <w:link w:val="Header"/>
    <w:uiPriority w:val="99"/>
    <w:rsid w:val="00C92555"/>
    <w:rPr>
      <w:rFonts w:ascii="Times New Roman" w:hAnsi="Times New Roman"/>
      <w:sz w:val="24"/>
    </w:rPr>
  </w:style>
  <w:style w:type="paragraph" w:styleId="Footer">
    <w:name w:val="footer"/>
    <w:basedOn w:val="Normal"/>
    <w:link w:val="FooterChar"/>
    <w:uiPriority w:val="99"/>
    <w:unhideWhenUsed/>
    <w:rsid w:val="00C92555"/>
    <w:pPr>
      <w:tabs>
        <w:tab w:val="center" w:pos="4680"/>
        <w:tab w:val="right" w:pos="9360"/>
      </w:tabs>
      <w:spacing w:after="0"/>
    </w:pPr>
  </w:style>
  <w:style w:type="character" w:customStyle="1" w:styleId="FooterChar">
    <w:name w:val="Footer Char"/>
    <w:basedOn w:val="DefaultParagraphFont"/>
    <w:link w:val="Footer"/>
    <w:uiPriority w:val="99"/>
    <w:rsid w:val="00C92555"/>
    <w:rPr>
      <w:rFonts w:ascii="Times New Roman" w:hAnsi="Times New Roman"/>
      <w:sz w:val="24"/>
    </w:rPr>
  </w:style>
  <w:style w:type="character" w:styleId="LineNumber">
    <w:name w:val="line number"/>
    <w:basedOn w:val="DefaultParagraphFont"/>
    <w:uiPriority w:val="99"/>
    <w:semiHidden/>
    <w:unhideWhenUsed/>
    <w:rsid w:val="00C92555"/>
  </w:style>
  <w:style w:type="character" w:styleId="HTMLTypewriter">
    <w:name w:val="HTML Typewriter"/>
    <w:basedOn w:val="DefaultParagraphFont"/>
    <w:uiPriority w:val="99"/>
    <w:semiHidden/>
    <w:unhideWhenUsed/>
    <w:rsid w:val="00573AA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27E89"/>
    <w:rPr>
      <w:color w:val="954F72" w:themeColor="followedHyperlink"/>
      <w:u w:val="single"/>
    </w:rPr>
  </w:style>
  <w:style w:type="paragraph" w:styleId="HTMLPreformatted">
    <w:name w:val="HTML Preformatted"/>
    <w:basedOn w:val="Normal"/>
    <w:link w:val="HTMLPreformattedChar"/>
    <w:uiPriority w:val="99"/>
    <w:semiHidden/>
    <w:unhideWhenUsed/>
    <w:rsid w:val="0082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E89"/>
    <w:rPr>
      <w:rFonts w:ascii="Courier New" w:eastAsia="Times New Roman" w:hAnsi="Courier New" w:cs="Courier New"/>
      <w:sz w:val="20"/>
      <w:szCs w:val="20"/>
    </w:rPr>
  </w:style>
  <w:style w:type="character" w:customStyle="1" w:styleId="doilabel">
    <w:name w:val="doi__label"/>
    <w:basedOn w:val="DefaultParagraphFont"/>
    <w:rsid w:val="0075504A"/>
  </w:style>
  <w:style w:type="character" w:customStyle="1" w:styleId="c-bibliographic-informationvalue">
    <w:name w:val="c-bibliographic-information__value"/>
    <w:basedOn w:val="DefaultParagraphFont"/>
    <w:rsid w:val="00817A8A"/>
  </w:style>
  <w:style w:type="paragraph" w:styleId="FootnoteText">
    <w:name w:val="footnote text"/>
    <w:basedOn w:val="Normal"/>
    <w:link w:val="FootnoteTextChar"/>
    <w:uiPriority w:val="99"/>
    <w:semiHidden/>
    <w:unhideWhenUsed/>
    <w:rsid w:val="004A135D"/>
    <w:pPr>
      <w:spacing w:after="0"/>
    </w:pPr>
    <w:rPr>
      <w:sz w:val="20"/>
      <w:szCs w:val="20"/>
    </w:rPr>
  </w:style>
  <w:style w:type="character" w:customStyle="1" w:styleId="FootnoteTextChar">
    <w:name w:val="Footnote Text Char"/>
    <w:basedOn w:val="DefaultParagraphFont"/>
    <w:link w:val="FootnoteText"/>
    <w:uiPriority w:val="99"/>
    <w:semiHidden/>
    <w:rsid w:val="004A135D"/>
    <w:rPr>
      <w:rFonts w:ascii="Times New Roman" w:hAnsi="Times New Roman"/>
      <w:sz w:val="20"/>
      <w:szCs w:val="20"/>
    </w:rPr>
  </w:style>
  <w:style w:type="character" w:styleId="FootnoteReference">
    <w:name w:val="footnote reference"/>
    <w:basedOn w:val="DefaultParagraphFont"/>
    <w:uiPriority w:val="99"/>
    <w:semiHidden/>
    <w:unhideWhenUsed/>
    <w:rsid w:val="004A135D"/>
    <w:rPr>
      <w:vertAlign w:val="superscript"/>
    </w:rPr>
  </w:style>
  <w:style w:type="character" w:customStyle="1" w:styleId="a">
    <w:name w:val="_"/>
    <w:basedOn w:val="DefaultParagraphFont"/>
    <w:rsid w:val="009C371E"/>
  </w:style>
  <w:style w:type="paragraph" w:styleId="BalloonText">
    <w:name w:val="Balloon Text"/>
    <w:basedOn w:val="Normal"/>
    <w:link w:val="BalloonTextChar"/>
    <w:uiPriority w:val="99"/>
    <w:semiHidden/>
    <w:unhideWhenUsed/>
    <w:rsid w:val="00450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C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75719">
      <w:bodyDiv w:val="1"/>
      <w:marLeft w:val="0"/>
      <w:marRight w:val="0"/>
      <w:marTop w:val="0"/>
      <w:marBottom w:val="0"/>
      <w:divBdr>
        <w:top w:val="none" w:sz="0" w:space="0" w:color="auto"/>
        <w:left w:val="none" w:sz="0" w:space="0" w:color="auto"/>
        <w:bottom w:val="none" w:sz="0" w:space="0" w:color="auto"/>
        <w:right w:val="none" w:sz="0" w:space="0" w:color="auto"/>
      </w:divBdr>
    </w:div>
    <w:div w:id="217789936">
      <w:bodyDiv w:val="1"/>
      <w:marLeft w:val="0"/>
      <w:marRight w:val="0"/>
      <w:marTop w:val="0"/>
      <w:marBottom w:val="0"/>
      <w:divBdr>
        <w:top w:val="none" w:sz="0" w:space="0" w:color="auto"/>
        <w:left w:val="none" w:sz="0" w:space="0" w:color="auto"/>
        <w:bottom w:val="none" w:sz="0" w:space="0" w:color="auto"/>
        <w:right w:val="none" w:sz="0" w:space="0" w:color="auto"/>
      </w:divBdr>
    </w:div>
    <w:div w:id="299698360">
      <w:bodyDiv w:val="1"/>
      <w:marLeft w:val="0"/>
      <w:marRight w:val="0"/>
      <w:marTop w:val="0"/>
      <w:marBottom w:val="0"/>
      <w:divBdr>
        <w:top w:val="none" w:sz="0" w:space="0" w:color="auto"/>
        <w:left w:val="none" w:sz="0" w:space="0" w:color="auto"/>
        <w:bottom w:val="none" w:sz="0" w:space="0" w:color="auto"/>
        <w:right w:val="none" w:sz="0" w:space="0" w:color="auto"/>
      </w:divBdr>
    </w:div>
    <w:div w:id="370037691">
      <w:bodyDiv w:val="1"/>
      <w:marLeft w:val="0"/>
      <w:marRight w:val="0"/>
      <w:marTop w:val="0"/>
      <w:marBottom w:val="0"/>
      <w:divBdr>
        <w:top w:val="none" w:sz="0" w:space="0" w:color="auto"/>
        <w:left w:val="none" w:sz="0" w:space="0" w:color="auto"/>
        <w:bottom w:val="none" w:sz="0" w:space="0" w:color="auto"/>
        <w:right w:val="none" w:sz="0" w:space="0" w:color="auto"/>
      </w:divBdr>
    </w:div>
    <w:div w:id="410199279">
      <w:bodyDiv w:val="1"/>
      <w:marLeft w:val="0"/>
      <w:marRight w:val="0"/>
      <w:marTop w:val="0"/>
      <w:marBottom w:val="0"/>
      <w:divBdr>
        <w:top w:val="none" w:sz="0" w:space="0" w:color="auto"/>
        <w:left w:val="none" w:sz="0" w:space="0" w:color="auto"/>
        <w:bottom w:val="none" w:sz="0" w:space="0" w:color="auto"/>
        <w:right w:val="none" w:sz="0" w:space="0" w:color="auto"/>
      </w:divBdr>
    </w:div>
    <w:div w:id="469249363">
      <w:bodyDiv w:val="1"/>
      <w:marLeft w:val="0"/>
      <w:marRight w:val="0"/>
      <w:marTop w:val="0"/>
      <w:marBottom w:val="0"/>
      <w:divBdr>
        <w:top w:val="none" w:sz="0" w:space="0" w:color="auto"/>
        <w:left w:val="none" w:sz="0" w:space="0" w:color="auto"/>
        <w:bottom w:val="none" w:sz="0" w:space="0" w:color="auto"/>
        <w:right w:val="none" w:sz="0" w:space="0" w:color="auto"/>
      </w:divBdr>
    </w:div>
    <w:div w:id="746612699">
      <w:bodyDiv w:val="1"/>
      <w:marLeft w:val="0"/>
      <w:marRight w:val="0"/>
      <w:marTop w:val="0"/>
      <w:marBottom w:val="0"/>
      <w:divBdr>
        <w:top w:val="none" w:sz="0" w:space="0" w:color="auto"/>
        <w:left w:val="none" w:sz="0" w:space="0" w:color="auto"/>
        <w:bottom w:val="none" w:sz="0" w:space="0" w:color="auto"/>
        <w:right w:val="none" w:sz="0" w:space="0" w:color="auto"/>
      </w:divBdr>
    </w:div>
    <w:div w:id="1203664872">
      <w:bodyDiv w:val="1"/>
      <w:marLeft w:val="0"/>
      <w:marRight w:val="0"/>
      <w:marTop w:val="0"/>
      <w:marBottom w:val="0"/>
      <w:divBdr>
        <w:top w:val="none" w:sz="0" w:space="0" w:color="auto"/>
        <w:left w:val="none" w:sz="0" w:space="0" w:color="auto"/>
        <w:bottom w:val="none" w:sz="0" w:space="0" w:color="auto"/>
        <w:right w:val="none" w:sz="0" w:space="0" w:color="auto"/>
      </w:divBdr>
    </w:div>
    <w:div w:id="1218664275">
      <w:bodyDiv w:val="1"/>
      <w:marLeft w:val="0"/>
      <w:marRight w:val="0"/>
      <w:marTop w:val="0"/>
      <w:marBottom w:val="0"/>
      <w:divBdr>
        <w:top w:val="none" w:sz="0" w:space="0" w:color="auto"/>
        <w:left w:val="none" w:sz="0" w:space="0" w:color="auto"/>
        <w:bottom w:val="none" w:sz="0" w:space="0" w:color="auto"/>
        <w:right w:val="none" w:sz="0" w:space="0" w:color="auto"/>
      </w:divBdr>
    </w:div>
    <w:div w:id="1308823699">
      <w:bodyDiv w:val="1"/>
      <w:marLeft w:val="0"/>
      <w:marRight w:val="0"/>
      <w:marTop w:val="0"/>
      <w:marBottom w:val="0"/>
      <w:divBdr>
        <w:top w:val="none" w:sz="0" w:space="0" w:color="auto"/>
        <w:left w:val="none" w:sz="0" w:space="0" w:color="auto"/>
        <w:bottom w:val="none" w:sz="0" w:space="0" w:color="auto"/>
        <w:right w:val="none" w:sz="0" w:space="0" w:color="auto"/>
      </w:divBdr>
    </w:div>
    <w:div w:id="1510296859">
      <w:bodyDiv w:val="1"/>
      <w:marLeft w:val="0"/>
      <w:marRight w:val="0"/>
      <w:marTop w:val="0"/>
      <w:marBottom w:val="0"/>
      <w:divBdr>
        <w:top w:val="none" w:sz="0" w:space="0" w:color="auto"/>
        <w:left w:val="none" w:sz="0" w:space="0" w:color="auto"/>
        <w:bottom w:val="none" w:sz="0" w:space="0" w:color="auto"/>
        <w:right w:val="none" w:sz="0" w:space="0" w:color="auto"/>
      </w:divBdr>
    </w:div>
    <w:div w:id="1555771177">
      <w:bodyDiv w:val="1"/>
      <w:marLeft w:val="0"/>
      <w:marRight w:val="0"/>
      <w:marTop w:val="0"/>
      <w:marBottom w:val="0"/>
      <w:divBdr>
        <w:top w:val="none" w:sz="0" w:space="0" w:color="auto"/>
        <w:left w:val="none" w:sz="0" w:space="0" w:color="auto"/>
        <w:bottom w:val="none" w:sz="0" w:space="0" w:color="auto"/>
        <w:right w:val="none" w:sz="0" w:space="0" w:color="auto"/>
      </w:divBdr>
    </w:div>
    <w:div w:id="1569343382">
      <w:bodyDiv w:val="1"/>
      <w:marLeft w:val="0"/>
      <w:marRight w:val="0"/>
      <w:marTop w:val="0"/>
      <w:marBottom w:val="0"/>
      <w:divBdr>
        <w:top w:val="none" w:sz="0" w:space="0" w:color="auto"/>
        <w:left w:val="none" w:sz="0" w:space="0" w:color="auto"/>
        <w:bottom w:val="none" w:sz="0" w:space="0" w:color="auto"/>
        <w:right w:val="none" w:sz="0" w:space="0" w:color="auto"/>
      </w:divBdr>
    </w:div>
    <w:div w:id="1678918617">
      <w:bodyDiv w:val="1"/>
      <w:marLeft w:val="0"/>
      <w:marRight w:val="0"/>
      <w:marTop w:val="0"/>
      <w:marBottom w:val="0"/>
      <w:divBdr>
        <w:top w:val="none" w:sz="0" w:space="0" w:color="auto"/>
        <w:left w:val="none" w:sz="0" w:space="0" w:color="auto"/>
        <w:bottom w:val="none" w:sz="0" w:space="0" w:color="auto"/>
        <w:right w:val="none" w:sz="0" w:space="0" w:color="auto"/>
      </w:divBdr>
    </w:div>
    <w:div w:id="1746027390">
      <w:bodyDiv w:val="1"/>
      <w:marLeft w:val="0"/>
      <w:marRight w:val="0"/>
      <w:marTop w:val="0"/>
      <w:marBottom w:val="0"/>
      <w:divBdr>
        <w:top w:val="none" w:sz="0" w:space="0" w:color="auto"/>
        <w:left w:val="none" w:sz="0" w:space="0" w:color="auto"/>
        <w:bottom w:val="none" w:sz="0" w:space="0" w:color="auto"/>
        <w:right w:val="none" w:sz="0" w:space="0" w:color="auto"/>
      </w:divBdr>
    </w:div>
    <w:div w:id="1748380950">
      <w:bodyDiv w:val="1"/>
      <w:marLeft w:val="0"/>
      <w:marRight w:val="0"/>
      <w:marTop w:val="0"/>
      <w:marBottom w:val="0"/>
      <w:divBdr>
        <w:top w:val="none" w:sz="0" w:space="0" w:color="auto"/>
        <w:left w:val="none" w:sz="0" w:space="0" w:color="auto"/>
        <w:bottom w:val="none" w:sz="0" w:space="0" w:color="auto"/>
        <w:right w:val="none" w:sz="0" w:space="0" w:color="auto"/>
      </w:divBdr>
    </w:div>
    <w:div w:id="1755128000">
      <w:bodyDiv w:val="1"/>
      <w:marLeft w:val="0"/>
      <w:marRight w:val="0"/>
      <w:marTop w:val="0"/>
      <w:marBottom w:val="0"/>
      <w:divBdr>
        <w:top w:val="none" w:sz="0" w:space="0" w:color="auto"/>
        <w:left w:val="none" w:sz="0" w:space="0" w:color="auto"/>
        <w:bottom w:val="none" w:sz="0" w:space="0" w:color="auto"/>
        <w:right w:val="none" w:sz="0" w:space="0" w:color="auto"/>
      </w:divBdr>
    </w:div>
    <w:div w:id="1809207259">
      <w:bodyDiv w:val="1"/>
      <w:marLeft w:val="0"/>
      <w:marRight w:val="0"/>
      <w:marTop w:val="0"/>
      <w:marBottom w:val="0"/>
      <w:divBdr>
        <w:top w:val="none" w:sz="0" w:space="0" w:color="auto"/>
        <w:left w:val="none" w:sz="0" w:space="0" w:color="auto"/>
        <w:bottom w:val="none" w:sz="0" w:space="0" w:color="auto"/>
        <w:right w:val="none" w:sz="0" w:space="0" w:color="auto"/>
      </w:divBdr>
    </w:div>
    <w:div w:id="190698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inside.mines.edu/~vgriffit/4th_ed/"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archive.org/details/bollettinodellau01unio" TargetMode="Externa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quasar.as.utexas.edu/BillInfo/JulianDates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BDEDB-A626-4F90-8194-A179234B1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5981</Words>
  <Characters>34094</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dc:creator>
  <cp:keywords/>
  <dc:description/>
  <cp:lastModifiedBy>Noemi</cp:lastModifiedBy>
  <cp:revision>2</cp:revision>
  <cp:lastPrinted>2022-06-01T09:15:00Z</cp:lastPrinted>
  <dcterms:created xsi:type="dcterms:W3CDTF">2023-08-24T09:59:00Z</dcterms:created>
  <dcterms:modified xsi:type="dcterms:W3CDTF">2023-08-24T09:59:00Z</dcterms:modified>
</cp:coreProperties>
</file>